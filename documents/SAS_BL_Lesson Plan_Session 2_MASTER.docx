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f3864"/>
          <w:sz w:val="20"/>
          <w:szCs w:val="20"/>
          <w:shd w:fill="00008b" w:val="clear"/>
        </w:rPr>
      </w:pPr>
      <w:r w:rsidDel="00000000" w:rsidR="00000000" w:rsidRPr="00000000">
        <w:rPr>
          <w:rFonts w:ascii="Arial" w:cs="Arial" w:eastAsia="Arial" w:hAnsi="Arial"/>
          <w:b w:val="1"/>
          <w:color w:val="1f3864"/>
          <w:sz w:val="20"/>
          <w:szCs w:val="20"/>
          <w:shd w:fill="00008b" w:val="clear"/>
          <w:rtl w:val="0"/>
        </w:rPr>
        <w:t xml:space="preserve">I</w:t>
      </w:r>
      <w:r w:rsidDel="00000000" w:rsidR="00000000" w:rsidRPr="00000000">
        <w:rPr>
          <w:rFonts w:ascii="Arial" w:cs="Arial" w:eastAsia="Arial" w:hAnsi="Arial"/>
          <w:b w:val="1"/>
          <w:color w:val="ffd966"/>
          <w:sz w:val="20"/>
          <w:szCs w:val="20"/>
          <w:shd w:fill="00008b" w:val="clear"/>
          <w:rtl w:val="0"/>
        </w:rPr>
        <w:t xml:space="preserve">DOCUMENT TERMINOLOGY</w:t>
      </w:r>
      <w:r w:rsidDel="00000000" w:rsidR="00000000" w:rsidRPr="00000000">
        <w:rPr>
          <w:rFonts w:ascii="Arial" w:cs="Arial" w:eastAsia="Arial" w:hAnsi="Arial"/>
          <w:b w:val="1"/>
          <w:color w:val="1f3864"/>
          <w:sz w:val="20"/>
          <w:szCs w:val="20"/>
          <w:shd w:fill="00008b" w:val="clear"/>
          <w:rtl w:val="0"/>
        </w:rPr>
        <w:t xml:space="preserve">I</w:t>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KEY:</w:t>
      </w:r>
    </w:p>
    <w:p w:rsidR="00000000" w:rsidDel="00000000" w:rsidP="00000000" w:rsidRDefault="00000000" w:rsidRPr="00000000" w14:paraId="0000000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Text highlighted in yellow are changes made from the original copy doc</w:t>
      </w:r>
    </w:p>
    <w:p w:rsidR="00000000" w:rsidDel="00000000" w:rsidP="00000000" w:rsidRDefault="00000000" w:rsidRPr="00000000" w14:paraId="00000005">
      <w:pPr>
        <w:rPr>
          <w:rFonts w:ascii="Arial" w:cs="Arial" w:eastAsia="Arial" w:hAnsi="Arial"/>
          <w:color w:val="ff00ff"/>
          <w:sz w:val="20"/>
          <w:szCs w:val="20"/>
        </w:rPr>
      </w:pPr>
      <w:r w:rsidDel="00000000" w:rsidR="00000000" w:rsidRPr="00000000">
        <w:rPr>
          <w:rFonts w:ascii="Arial" w:cs="Arial" w:eastAsia="Arial" w:hAnsi="Arial"/>
          <w:color w:val="ff00ff"/>
          <w:sz w:val="20"/>
          <w:szCs w:val="20"/>
          <w:rtl w:val="0"/>
        </w:rPr>
        <w:t xml:space="preserve">Pink text are changes made based on learnings from UT#2</w:t>
      </w:r>
    </w:p>
    <w:p w:rsidR="00000000" w:rsidDel="00000000" w:rsidP="00000000" w:rsidRDefault="00000000" w:rsidRPr="00000000" w14:paraId="0000000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SEGMENT</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What we call the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different steps of the </w:t>
      </w:r>
      <w:hyperlink r:id="rId7">
        <w:r w:rsidDel="00000000" w:rsidR="00000000" w:rsidRPr="00000000">
          <w:rPr>
            <w:rFonts w:ascii="Arial" w:cs="Arial" w:eastAsia="Arial" w:hAnsi="Arial"/>
            <w:color w:val="1155cc"/>
            <w:sz w:val="20"/>
            <w:szCs w:val="20"/>
            <w:u w:val="single"/>
            <w:rtl w:val="0"/>
          </w:rPr>
          <w:t xml:space="preserve">Miro board</w:t>
        </w:r>
      </w:hyperlink>
      <w:r w:rsidDel="00000000" w:rsidR="00000000" w:rsidRPr="00000000">
        <w:rPr>
          <w:rFonts w:ascii="Arial" w:cs="Arial" w:eastAsia="Arial" w:hAnsi="Arial"/>
          <w:sz w:val="20"/>
          <w:szCs w:val="20"/>
          <w:rtl w:val="0"/>
        </w:rPr>
        <w:t xml:space="preserve">’s user journeys.</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w:t>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Since our experience doesn’t just live on one screen in one way, calling something a frame like you would in a storyboard doesn’t work. So, when we talk about the outputs—the graphics (headlines/visuals), VO, SFX, etc.—that we’d like to happen simultaneously, or in rapid succession, we call them phases. For dev purposes, each phase in a segment would be a different wireframe. </w:t>
      </w:r>
    </w:p>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SCREEN</w:t>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How we break down the different frames of an animation.</w:t>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SCP</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“Semi-Circle Projection”. It represents the projections that will live on the semi-circle scrims based on which way the batter stands. We use it as a descriptor before language like “headline” and “visual” to let you know where in the experience we think the elements should live.</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FSCP</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“Full Semi-Circle Projection”. It represents the projections that we’d live on both sides of the semi-circle scrims to fully immerse the batter. This is mostly used at the beginning and the end of the session. We use it as a descriptor before language like “headline” and “visual” to let you know where in the experience we think the elements should live.</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RP</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“Rear Projection”. If it becomes possible, it represents the projections we think would work best on the rear scrim. We use it as a descriptor before language like “headline” and “visual” to let you know where in the experience we think the elements should live.</w:t>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IBBP</w:t>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“Instructional Batter’s Box Projection”. It represents the projections that will be on the floor opposite to the batter. They are there to guide the user on how to use the interactive markings on the ABBP. We use it as a descriptor before language like “headline” and “visual” to let you know how we think the elements should live.</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ABBP</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“Active Batter’s Box Projection”. It represents the projections that will be on the floor of the batter’s box the user is actually standing within. There is an expectation that the projections here will have the ability to be interactive in some way.</w:t>
      </w:r>
    </w:p>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ELED</w:t>
      </w:r>
    </w:p>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“Exterior LED”. It represents the actions we’d like the lights outside the cage to take to highlight certain moments of the experience.</w:t>
      </w:r>
    </w:p>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2">
      <w:pPr>
        <w:rPr>
          <w:rFonts w:ascii="Arial" w:cs="Arial" w:eastAsia="Arial" w:hAnsi="Arial"/>
          <w:b w:val="1"/>
          <w:color w:val="1f3864"/>
          <w:sz w:val="20"/>
          <w:szCs w:val="20"/>
        </w:rPr>
      </w:pPr>
      <w:r w:rsidDel="00000000" w:rsidR="00000000" w:rsidRPr="00000000">
        <w:rPr>
          <w:rtl w:val="0"/>
        </w:rPr>
      </w:r>
    </w:p>
    <w:p w:rsidR="00000000" w:rsidDel="00000000" w:rsidP="00000000" w:rsidRDefault="00000000" w:rsidRPr="00000000" w14:paraId="00000023">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 </w:t>
      </w:r>
    </w:p>
    <w:p w:rsidR="00000000" w:rsidDel="00000000" w:rsidP="00000000" w:rsidRDefault="00000000" w:rsidRPr="00000000" w14:paraId="00000024">
      <w:pPr>
        <w:jc w:val="center"/>
        <w:rPr>
          <w:rFonts w:ascii="Arial" w:cs="Arial" w:eastAsia="Arial" w:hAnsi="Arial"/>
          <w:b w:val="1"/>
          <w:color w:val="1f3864"/>
          <w:sz w:val="20"/>
          <w:szCs w:val="20"/>
          <w:shd w:fill="00008b" w:val="clear"/>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color w:val="1f3864"/>
          <w:sz w:val="20"/>
          <w:szCs w:val="20"/>
          <w:shd w:fill="00008b" w:val="clear"/>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rFonts w:ascii="Arial" w:cs="Arial" w:eastAsia="Arial" w:hAnsi="Arial"/>
          <w:b w:val="1"/>
          <w:color w:val="1f3864"/>
          <w:sz w:val="20"/>
          <w:szCs w:val="20"/>
          <w:shd w:fill="00008b" w:val="clear"/>
        </w:rPr>
      </w:pPr>
      <w:r w:rsidDel="00000000" w:rsidR="00000000" w:rsidRPr="00000000">
        <w:rPr>
          <w:rFonts w:ascii="Arial" w:cs="Arial" w:eastAsia="Arial" w:hAnsi="Arial"/>
          <w:b w:val="1"/>
          <w:color w:val="1f3864"/>
          <w:sz w:val="20"/>
          <w:szCs w:val="20"/>
          <w:shd w:fill="00008b" w:val="clear"/>
          <w:rtl w:val="0"/>
        </w:rPr>
        <w:t xml:space="preserve">I</w:t>
      </w:r>
      <w:r w:rsidDel="00000000" w:rsidR="00000000" w:rsidRPr="00000000">
        <w:rPr>
          <w:rFonts w:ascii="Arial" w:cs="Arial" w:eastAsia="Arial" w:hAnsi="Arial"/>
          <w:b w:val="1"/>
          <w:color w:val="ffd966"/>
          <w:sz w:val="20"/>
          <w:szCs w:val="20"/>
          <w:shd w:fill="00008b" w:val="clear"/>
          <w:rtl w:val="0"/>
        </w:rPr>
        <w:t xml:space="preserve">IN-CAGE EXPERIENCE COPY</w:t>
      </w:r>
      <w:r w:rsidDel="00000000" w:rsidR="00000000" w:rsidRPr="00000000">
        <w:rPr>
          <w:rFonts w:ascii="Arial" w:cs="Arial" w:eastAsia="Arial" w:hAnsi="Arial"/>
          <w:b w:val="1"/>
          <w:color w:val="1f3864"/>
          <w:sz w:val="20"/>
          <w:szCs w:val="20"/>
          <w:shd w:fill="00008b" w:val="clear"/>
          <w:rtl w:val="0"/>
        </w:rPr>
        <w:t xml:space="preserve">I</w:t>
      </w:r>
    </w:p>
    <w:p w:rsidR="00000000" w:rsidDel="00000000" w:rsidP="00000000" w:rsidRDefault="00000000" w:rsidRPr="00000000" w14:paraId="00000027">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028">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0.0 PERSISTENT ABBP ELEMENTS</w:t>
      </w:r>
    </w:p>
    <w:p w:rsidR="00000000" w:rsidDel="00000000" w:rsidP="00000000" w:rsidRDefault="00000000" w:rsidRPr="00000000" w14:paraId="00000029">
      <w:pPr>
        <w:rPr>
          <w:rFonts w:ascii="Arial" w:cs="Arial" w:eastAsia="Arial" w:hAnsi="Arial"/>
          <w:i w:val="1"/>
          <w:sz w:val="20"/>
          <w:szCs w:val="20"/>
        </w:rPr>
      </w:pPr>
      <w:r w:rsidDel="00000000" w:rsidR="00000000" w:rsidRPr="00000000">
        <w:rPr>
          <w:rFonts w:ascii="Arial" w:cs="Arial" w:eastAsia="Arial" w:hAnsi="Arial"/>
          <w:i w:val="1"/>
          <w:color w:val="002060"/>
          <w:sz w:val="20"/>
          <w:szCs w:val="20"/>
          <w:rtl w:val="0"/>
        </w:rPr>
        <w:t xml:space="preserve">FUNCTIONALITY NOTES: These would be persistent actions in the batter’s box despite the segment the user is currently in</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2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BUTTON 1A: IF THE USER WANT TO PAUSE THE CURRENT SEGMENT</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FUNCTIONALITY NOTES</w:t>
      </w:r>
      <w:r w:rsidDel="00000000" w:rsidR="00000000" w:rsidRPr="00000000">
        <w:rPr>
          <w:rFonts w:ascii="Arial" w:cs="Arial" w:eastAsia="Arial" w:hAnsi="Arial"/>
          <w:sz w:val="20"/>
          <w:szCs w:val="20"/>
          <w:rtl w:val="0"/>
        </w:rPr>
        <w:t xml:space="preserve">: Once the user taps the pause button, it will turn into a play icon.</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[ABBP ICON]</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[RP+SCP VISUAL]</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An umpire-like form that is a different color from the optimal form (i.e., teammate) or pitcher will appear as an overlay. It will be holding their two hands up over their heads to signal a pause of game. </w:t>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[RP+SCP HEADLINE]</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Timeout</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BUTTON 1B: RESTARTING THE CURRENT SEGMENT AFTER PAUSING IT </w:t>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FUNCTIONALITY NOTES: Once the user taps the play button, the button will revert into being a pause button, again. The paused umpire on screen will re-animate and use the play ball umpire signal. Then, the overlay will disappear—allowing the user will pick back up with where they left off.  </w:t>
      </w:r>
    </w:p>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[ABBP ICON]</w:t>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[RP+SCP VISUAL]</w:t>
      </w:r>
    </w:p>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Overlay of the umpire-like form bringing a pointed finger from over their head down to pointing straight ahead and signal the game has resumed. </w:t>
      </w:r>
    </w:p>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[RP+SCP HEADLINE]</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042">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4">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1.0 GREETING SEGMENT</w:t>
      </w:r>
    </w:p>
    <w:p w:rsidR="00000000" w:rsidDel="00000000" w:rsidP="00000000" w:rsidRDefault="00000000" w:rsidRPr="00000000" w14:paraId="00000046">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w:t>
      </w: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047">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When kids step into the cage, they’ll be greeted with a custom message that welcomes them back to the experience. </w:t>
      </w:r>
    </w:p>
    <w:p w:rsidR="00000000" w:rsidDel="00000000" w:rsidP="00000000" w:rsidRDefault="00000000" w:rsidRPr="00000000" w14:paraId="00000048">
      <w:pPr>
        <w:rPr>
          <w:rFonts w:ascii="Arial" w:cs="Arial" w:eastAsia="Arial" w:hAnsi="Arial"/>
          <w:i w:val="1"/>
          <w:color w:val="002060"/>
          <w:sz w:val="20"/>
          <w:szCs w:val="20"/>
        </w:rPr>
      </w:pPr>
      <w:r w:rsidDel="00000000" w:rsidR="00000000" w:rsidRPr="00000000">
        <w:rPr>
          <w:rtl w:val="0"/>
        </w:rPr>
      </w:r>
    </w:p>
    <w:p w:rsidR="00000000" w:rsidDel="00000000" w:rsidP="00000000" w:rsidRDefault="00000000" w:rsidRPr="00000000" w14:paraId="00000049">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2.0.1 GREETING</w:t>
      </w:r>
    </w:p>
    <w:p w:rsidR="00000000" w:rsidDel="00000000" w:rsidP="00000000" w:rsidRDefault="00000000" w:rsidRPr="00000000" w14:paraId="0000004A">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Welcome to The Batting Lab!</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Good to have you on the team, {PLAYER’S FIRST NAME}.</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Welcome to The Batting Lab! Good to have you on the team. </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user’s personalized icon</w:t>
      </w:r>
    </w:p>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Cheers </w:t>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color w:val="e600e6"/>
          <w:sz w:val="20"/>
          <w:szCs w:val="20"/>
        </w:rPr>
      </w:pPr>
      <w:r w:rsidDel="00000000" w:rsidR="00000000" w:rsidRPr="00000000">
        <w:rPr>
          <w:rFonts w:ascii="Arial" w:cs="Arial" w:eastAsia="Arial" w:hAnsi="Arial"/>
          <w:b w:val="1"/>
          <w:color w:val="e600e6"/>
          <w:sz w:val="20"/>
          <w:szCs w:val="20"/>
          <w:rtl w:val="0"/>
        </w:rPr>
        <w:t xml:space="preserve">PHASE 2</w:t>
      </w:r>
      <w:r w:rsidDel="00000000" w:rsidR="00000000" w:rsidRPr="00000000">
        <w:rPr>
          <w:rtl w:val="0"/>
        </w:rPr>
      </w:r>
    </w:p>
    <w:p w:rsidR="00000000" w:rsidDel="00000000" w:rsidP="00000000" w:rsidRDefault="00000000" w:rsidRPr="00000000" w14:paraId="0000005D">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 RP HEADLINE 1]</w:t>
      </w:r>
    </w:p>
    <w:p w:rsidR="00000000" w:rsidDel="00000000" w:rsidP="00000000" w:rsidRDefault="00000000" w:rsidRPr="00000000" w14:paraId="0000005E">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The buttons in the corner of your batter’s box will guide you through this session.</w:t>
      </w:r>
    </w:p>
    <w:p w:rsidR="00000000" w:rsidDel="00000000" w:rsidP="00000000" w:rsidRDefault="00000000" w:rsidRPr="00000000" w14:paraId="0000005F">
      <w:pPr>
        <w:rPr>
          <w:rFonts w:ascii="Arial" w:cs="Arial" w:eastAsia="Arial" w:hAnsi="Arial"/>
          <w:color w:val="e600e6"/>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 RP HEADLINE 2]</w:t>
      </w:r>
    </w:p>
    <w:p w:rsidR="00000000" w:rsidDel="00000000" w:rsidP="00000000" w:rsidRDefault="00000000" w:rsidRPr="00000000" w14:paraId="00000061">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The batter’s box across from you will tell you when to tap.</w:t>
      </w:r>
    </w:p>
    <w:p w:rsidR="00000000" w:rsidDel="00000000" w:rsidP="00000000" w:rsidRDefault="00000000" w:rsidRPr="00000000" w14:paraId="00000062">
      <w:pPr>
        <w:rPr>
          <w:rFonts w:ascii="Arial" w:cs="Arial" w:eastAsia="Arial" w:hAnsi="Arial"/>
          <w:color w:val="e600e6"/>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[VO]</w:t>
      </w:r>
    </w:p>
    <w:p w:rsidR="00000000" w:rsidDel="00000000" w:rsidP="00000000" w:rsidRDefault="00000000" w:rsidRPr="00000000" w14:paraId="0000006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The buttons in the corner of your batter’s box will move you through this session. Keep an eye on the batter’s box across from you. It will tell you when to tap. Give it a try. </w:t>
      </w:r>
    </w:p>
    <w:p w:rsidR="00000000" w:rsidDel="00000000" w:rsidP="00000000" w:rsidRDefault="00000000" w:rsidRPr="00000000" w14:paraId="00000065">
      <w:pPr>
        <w:rPr>
          <w:rFonts w:ascii="Arial" w:cs="Arial" w:eastAsia="Arial" w:hAnsi="Arial"/>
          <w:color w:val="e600e6"/>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 RP VISUAL]</w:t>
      </w:r>
    </w:p>
    <w:p w:rsidR="00000000" w:rsidDel="00000000" w:rsidP="00000000" w:rsidRDefault="00000000" w:rsidRPr="00000000" w14:paraId="0000006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The optimal form demonstrating how to tap it with the bat. </w:t>
      </w:r>
    </w:p>
    <w:p w:rsidR="00000000" w:rsidDel="00000000" w:rsidP="00000000" w:rsidRDefault="00000000" w:rsidRPr="00000000" w14:paraId="00000068">
      <w:pPr>
        <w:rPr>
          <w:rFonts w:ascii="Arial" w:cs="Arial" w:eastAsia="Arial" w:hAnsi="Arial"/>
          <w:color w:val="e600e6"/>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[IBBP HEADLINE]</w:t>
      </w:r>
    </w:p>
    <w:p w:rsidR="00000000" w:rsidDel="00000000" w:rsidP="00000000" w:rsidRDefault="00000000" w:rsidRPr="00000000" w14:paraId="0000006A">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Give it a tap</w:t>
      </w:r>
    </w:p>
    <w:p w:rsidR="00000000" w:rsidDel="00000000" w:rsidP="00000000" w:rsidRDefault="00000000" w:rsidRPr="00000000" w14:paraId="0000006B">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06C">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[IBBP SUBHEAD]</w:t>
      </w:r>
    </w:p>
    <w:p w:rsidR="00000000" w:rsidDel="00000000" w:rsidP="00000000" w:rsidRDefault="00000000" w:rsidRPr="00000000" w14:paraId="0000006D">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Tap “⚾” to start your session</w:t>
      </w:r>
    </w:p>
    <w:p w:rsidR="00000000" w:rsidDel="00000000" w:rsidP="00000000" w:rsidRDefault="00000000" w:rsidRPr="00000000" w14:paraId="0000006E">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06F">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&lt;ABBP TAP-ACTIVATED BUTTON&gt;</w:t>
      </w:r>
    </w:p>
    <w:p w:rsidR="00000000" w:rsidDel="00000000" w:rsidP="00000000" w:rsidRDefault="00000000" w:rsidRPr="00000000" w14:paraId="00000070">
      <w:pPr>
        <w:rPr>
          <w:rFonts w:ascii="Arial" w:cs="Arial" w:eastAsia="Arial" w:hAnsi="Arial"/>
          <w:b w:val="1"/>
          <w:color w:val="e600e6"/>
          <w:sz w:val="20"/>
          <w:szCs w:val="20"/>
        </w:rPr>
      </w:pPr>
      <w:r w:rsidDel="00000000" w:rsidR="00000000" w:rsidRPr="00000000">
        <w:rPr>
          <w:rFonts w:ascii="Arial" w:cs="Arial" w:eastAsia="Arial" w:hAnsi="Arial"/>
          <w:color w:val="e600e6"/>
          <w:sz w:val="20"/>
          <w:szCs w:val="20"/>
          <w:rtl w:val="0"/>
        </w:rPr>
        <w:t xml:space="preserve">⚾</w:t>
      </w: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b w:val="1"/>
          <w:color w:val="e600e6"/>
          <w:sz w:val="20"/>
          <w:szCs w:val="20"/>
        </w:rPr>
      </w:pPr>
      <w:r w:rsidDel="00000000" w:rsidR="00000000" w:rsidRPr="00000000">
        <w:rPr>
          <w:rFonts w:ascii="Arial" w:cs="Arial" w:eastAsia="Arial" w:hAnsi="Arial"/>
          <w:b w:val="1"/>
          <w:color w:val="e600e6"/>
          <w:sz w:val="20"/>
          <w:szCs w:val="20"/>
          <w:rtl w:val="0"/>
        </w:rPr>
        <w:t xml:space="preserve">PHASE 3</w:t>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Last Lesson</w:t>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SUBHEAD 1]</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Hands, Stance, and Load Introduction</w:t>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Today’s Lesson</w:t>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SUBHEAD 2]</w:t>
      </w:r>
    </w:p>
    <w:p w:rsidR="00000000" w:rsidDel="00000000" w:rsidP="00000000" w:rsidRDefault="00000000" w:rsidRPr="00000000" w14:paraId="0000007E">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Hands, Stance, and Load Review</w:t>
      </w:r>
    </w:p>
    <w:p w:rsidR="00000000" w:rsidDel="00000000" w:rsidP="00000000" w:rsidRDefault="00000000" w:rsidRPr="00000000" w14:paraId="0000007F">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Stride Introduction</w:t>
      </w:r>
    </w:p>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Last time, you learned how to hold the bat, a balanced Stance, and the first movement of a swing. Load. Today, we’ll review those lessons before moving on to Stride. The second movement you make when you swing.</w:t>
      </w:r>
    </w:p>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Optimal form demonstrating the reference points/movements mentioned in the VO as it speaks.</w:t>
      </w:r>
    </w:p>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7">
      <w:pPr>
        <w:rPr>
          <w:rFonts w:ascii="Arial" w:cs="Arial" w:eastAsia="Arial" w:hAnsi="Arial"/>
          <w:b w:val="1"/>
          <w:color w:val="e600e6"/>
          <w:sz w:val="20"/>
          <w:szCs w:val="20"/>
        </w:rPr>
      </w:pPr>
      <w:r w:rsidDel="00000000" w:rsidR="00000000" w:rsidRPr="00000000">
        <w:rPr>
          <w:rFonts w:ascii="Arial" w:cs="Arial" w:eastAsia="Arial" w:hAnsi="Arial"/>
          <w:b w:val="1"/>
          <w:color w:val="e600e6"/>
          <w:sz w:val="20"/>
          <w:szCs w:val="20"/>
          <w:rtl w:val="0"/>
        </w:rPr>
        <w:t xml:space="preserve">PHASE 4</w:t>
      </w:r>
    </w:p>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w:t>
      </w:r>
    </w:p>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These are the badges available for this lesson and the ones from past lessons you can still earn if you keep improving.</w:t>
      </w:r>
    </w:p>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“Hands Back + Shoulder Even” Better Batting Badge</w:t>
      </w:r>
    </w:p>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“50/50 Weight Shift” Better Batting Badge</w:t>
      </w:r>
    </w:p>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“Stride Straight Forward” Better Batting Badge</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{BADGES USERS DIDN’T EARN IN PRIOR LESSONS BECAUSE THEY WEREN’T PROFICIENT AND IN-PROGRESS ONES}</w:t>
      </w:r>
    </w:p>
    <w:p w:rsidR="00000000" w:rsidDel="00000000" w:rsidP="00000000" w:rsidRDefault="00000000" w:rsidRPr="00000000" w14:paraId="0000009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9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95">
      <w:pPr>
        <w:rPr>
          <w:rFonts w:ascii="Arial" w:cs="Arial" w:eastAsia="Arial" w:hAnsi="Arial"/>
          <w:b w:val="1"/>
          <w:color w:val="e600e6"/>
          <w:sz w:val="20"/>
          <w:szCs w:val="20"/>
        </w:rPr>
      </w:pPr>
      <w:r w:rsidDel="00000000" w:rsidR="00000000" w:rsidRPr="00000000">
        <w:rPr>
          <w:rFonts w:ascii="Arial" w:cs="Arial" w:eastAsia="Arial" w:hAnsi="Arial"/>
          <w:b w:val="1"/>
          <w:color w:val="e600e6"/>
          <w:sz w:val="20"/>
          <w:szCs w:val="20"/>
          <w:rtl w:val="0"/>
        </w:rPr>
        <w:t xml:space="preserve">PHASE 5</w:t>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w:t>
      </w:r>
    </w:p>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Current Data Confidence Level</w:t>
      </w:r>
    </w:p>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This badge will track how your data confidence improves over the course of the program. You’re already off to a great start.</w:t>
      </w:r>
    </w:p>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Rookie Data Confidence Badge</w:t>
      </w:r>
    </w:p>
    <w:p w:rsidR="00000000" w:rsidDel="00000000" w:rsidP="00000000" w:rsidRDefault="00000000" w:rsidRPr="00000000" w14:paraId="0000009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Stomp, stomp, clap.</w:t>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The lights pulse on the beat of SFX.</w:t>
      </w:r>
    </w:p>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begin</w:t>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D">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E">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1.1 WARM-UP SEGMENT</w:t>
      </w:r>
    </w:p>
    <w:p w:rsidR="00000000" w:rsidDel="00000000" w:rsidP="00000000" w:rsidRDefault="00000000" w:rsidRPr="00000000" w14:paraId="000000AF">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w:t>
      </w: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0B0">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To help guide the kids through their warmup, we’d like for there to be some type of animation on the screens.</w:t>
      </w:r>
    </w:p>
    <w:p w:rsidR="00000000" w:rsidDel="00000000" w:rsidP="00000000" w:rsidRDefault="00000000" w:rsidRPr="00000000" w14:paraId="000000B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2.1.1 WARM-UP SEGMENT</w:t>
      </w:r>
    </w:p>
    <w:p w:rsidR="00000000" w:rsidDel="00000000" w:rsidP="00000000" w:rsidRDefault="00000000" w:rsidRPr="00000000" w14:paraId="000000B3">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0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[VO] </w:t>
      </w:r>
    </w:p>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Five minutes to warm up those arm, leg, and brain muscles.</w:t>
      </w:r>
    </w:p>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Intro animation with optimal form preparing for exercises</w:t>
      </w:r>
    </w:p>
    <w:p w:rsidR="00000000" w:rsidDel="00000000" w:rsidP="00000000" w:rsidRDefault="00000000" w:rsidRPr="00000000" w14:paraId="000000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w:t>
      </w:r>
    </w:p>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appears</w:t>
      </w:r>
    </w:p>
    <w:p w:rsidR="00000000" w:rsidDel="00000000" w:rsidP="00000000" w:rsidRDefault="00000000" w:rsidRPr="00000000" w14:paraId="000000C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this order twice.</w:t>
      </w:r>
    </w:p>
    <w:p w:rsidR="00000000" w:rsidDel="00000000" w:rsidP="00000000" w:rsidRDefault="00000000" w:rsidRPr="00000000" w14:paraId="000000C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r w:rsidDel="00000000" w:rsidR="00000000" w:rsidRPr="00000000">
        <w:rPr>
          <w:rtl w:val="0"/>
        </w:rPr>
      </w:r>
    </w:p>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0CC">
      <w:pPr>
        <w:rPr>
          <w:rFonts w:ascii="Arial" w:cs="Arial" w:eastAsia="Arial" w:hAnsi="Arial"/>
          <w:sz w:val="20"/>
          <w:szCs w:val="20"/>
        </w:rPr>
      </w:pPr>
      <w:r w:rsidDel="00000000" w:rsidR="00000000" w:rsidRPr="00000000">
        <w:rPr>
          <w:rFonts w:ascii="Arial" w:cs="Arial" w:eastAsia="Arial" w:hAnsi="Arial"/>
          <w:sz w:val="20"/>
          <w:szCs w:val="20"/>
          <w:rtl w:val="0"/>
        </w:rPr>
        <w:t xml:space="preserve">10 Jumping Jacks</w:t>
      </w:r>
    </w:p>
    <w:p w:rsidR="00000000" w:rsidDel="00000000" w:rsidP="00000000" w:rsidRDefault="00000000" w:rsidRPr="00000000" w14:paraId="000000C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5 Pushups</w:t>
      </w:r>
    </w:p>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You can do your push-ups on your knees if it’s easier.</w:t>
      </w:r>
    </w:p>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Simultaneous animated demonstrations of our optimal form doing jumping jacks and push-ups.</w:t>
      </w:r>
    </w:p>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D8">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start your stretches</w:t>
      </w:r>
    </w:p>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0">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0E1">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these exercises once.</w:t>
      </w:r>
    </w:p>
    <w:p w:rsidR="00000000" w:rsidDel="00000000" w:rsidP="00000000" w:rsidRDefault="00000000" w:rsidRPr="00000000" w14:paraId="000000E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0EC">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sz w:val="20"/>
          <w:szCs w:val="20"/>
          <w:rtl w:val="0"/>
        </w:rPr>
        <w:t xml:space="preserve">10 Forward Arm Circles</w:t>
      </w:r>
    </w:p>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 </w:t>
      </w:r>
    </w:p>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10 Backward Arm Circles</w:t>
      </w:r>
    </w:p>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 </w:t>
      </w:r>
    </w:p>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5 Hug Stretches </w:t>
      </w:r>
    </w:p>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 4] </w:t>
      </w:r>
    </w:p>
    <w:p w:rsidR="00000000" w:rsidDel="00000000" w:rsidP="00000000" w:rsidRDefault="00000000" w:rsidRPr="00000000" w14:paraId="000000F8">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5 Waiter Stretches</w:t>
      </w:r>
    </w:p>
    <w:p w:rsidR="00000000" w:rsidDel="00000000" w:rsidP="00000000" w:rsidRDefault="00000000" w:rsidRPr="00000000" w14:paraId="000000F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0FA">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 5] </w:t>
      </w:r>
    </w:p>
    <w:p w:rsidR="00000000" w:rsidDel="00000000" w:rsidP="00000000" w:rsidRDefault="00000000" w:rsidRPr="00000000" w14:paraId="000000FB">
      <w:pPr>
        <w:rPr>
          <w:rFonts w:ascii="Arial" w:cs="Arial" w:eastAsia="Arial" w:hAnsi="Arial"/>
          <w:sz w:val="20"/>
          <w:szCs w:val="20"/>
          <w:highlight w:val="yellow"/>
        </w:rPr>
      </w:pPr>
      <w:r w:rsidDel="00000000" w:rsidR="00000000" w:rsidRPr="00000000">
        <w:rPr>
          <w:rFonts w:ascii="Arial" w:cs="Arial" w:eastAsia="Arial" w:hAnsi="Arial"/>
          <w:color w:val="e600e6"/>
          <w:sz w:val="20"/>
          <w:szCs w:val="20"/>
          <w:rtl w:val="0"/>
        </w:rPr>
        <w:t xml:space="preserve">Bongo Stretch </w:t>
      </w:r>
      <w:r w:rsidDel="00000000" w:rsidR="00000000" w:rsidRPr="00000000">
        <w:rPr>
          <w:rtl w:val="0"/>
        </w:rPr>
      </w:r>
    </w:p>
    <w:p w:rsidR="00000000" w:rsidDel="00000000" w:rsidP="00000000" w:rsidRDefault="00000000" w:rsidRPr="00000000" w14:paraId="000000F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0FE">
      <w:pPr>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Simultaneous animated demonstrations of our optimal form doing the stretches from this video: </w:t>
      </w:r>
      <w:hyperlink r:id="rId8">
        <w:r w:rsidDel="00000000" w:rsidR="00000000" w:rsidRPr="00000000">
          <w:rPr>
            <w:rFonts w:ascii="Arial" w:cs="Arial" w:eastAsia="Arial" w:hAnsi="Arial"/>
            <w:color w:val="1155cc"/>
            <w:sz w:val="20"/>
            <w:szCs w:val="20"/>
            <w:u w:val="single"/>
            <w:rtl w:val="0"/>
          </w:rPr>
          <w:t xml:space="preserve">https://drive.google.com/file/d/1UAAOb5EoVU39gfXipakoMKs6larfm6lw/view</w:t>
        </w:r>
      </w:hyperlink>
      <w:r w:rsidDel="00000000" w:rsidR="00000000" w:rsidRPr="00000000">
        <w:rPr>
          <w:rtl w:val="0"/>
        </w:rPr>
      </w:r>
    </w:p>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01">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stretching</w:t>
      </w:r>
    </w:p>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these exercises once.</w:t>
      </w:r>
    </w:p>
    <w:p w:rsidR="00000000" w:rsidDel="00000000" w:rsidP="00000000" w:rsidRDefault="00000000" w:rsidRPr="00000000" w14:paraId="000001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1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17">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1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3X Right arm across your chest </w:t>
      </w:r>
    </w:p>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3X Left arm across your chest </w:t>
      </w:r>
    </w:p>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 </w:t>
      </w:r>
    </w:p>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3X Alternating Tricep Stretches</w:t>
      </w:r>
    </w:p>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Start with your right arm. Then, move to your left.</w:t>
      </w:r>
    </w:p>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 </w:t>
      </w:r>
    </w:p>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Pull Right Hand Back </w:t>
      </w:r>
    </w:p>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Push Right Hand Down</w:t>
      </w:r>
    </w:p>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4] </w:t>
      </w:r>
    </w:p>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Pull Left Hand Back</w:t>
      </w:r>
    </w:p>
    <w:p w:rsidR="00000000" w:rsidDel="00000000" w:rsidP="00000000" w:rsidRDefault="00000000" w:rsidRPr="00000000" w14:paraId="00000126">
      <w:pPr>
        <w:rPr>
          <w:rFonts w:ascii="Arial" w:cs="Arial" w:eastAsia="Arial" w:hAnsi="Arial"/>
          <w:sz w:val="20"/>
          <w:szCs w:val="20"/>
        </w:rPr>
      </w:pPr>
      <w:r w:rsidDel="00000000" w:rsidR="00000000" w:rsidRPr="00000000">
        <w:rPr>
          <w:rFonts w:ascii="Arial" w:cs="Arial" w:eastAsia="Arial" w:hAnsi="Arial"/>
          <w:sz w:val="20"/>
          <w:szCs w:val="20"/>
          <w:rtl w:val="0"/>
        </w:rPr>
        <w:t xml:space="preserve">Push Left Hand Down</w:t>
      </w:r>
    </w:p>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5] </w:t>
      </w:r>
    </w:p>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Roll Both Wrists </w:t>
      </w:r>
    </w:p>
    <w:p w:rsidR="00000000" w:rsidDel="00000000" w:rsidP="00000000" w:rsidRDefault="00000000" w:rsidRPr="00000000" w14:paraId="0000012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B">
      <w:pPr>
        <w:rPr>
          <w:rFonts w:ascii="Arial" w:cs="Arial" w:eastAsia="Arial" w:hAnsi="Arial"/>
          <w:sz w:val="20"/>
          <w:szCs w:val="20"/>
        </w:rPr>
      </w:pPr>
      <w:r w:rsidDel="00000000" w:rsidR="00000000" w:rsidRPr="00000000">
        <w:rPr>
          <w:rFonts w:ascii="Arial" w:cs="Arial" w:eastAsia="Arial" w:hAnsi="Arial"/>
          <w:sz w:val="20"/>
          <w:szCs w:val="20"/>
          <w:rtl w:val="0"/>
        </w:rPr>
        <w:t xml:space="preserve">[RP+ SCP VISUAL]</w:t>
      </w:r>
    </w:p>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1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2F">
      <w:pPr>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Simultaneous animated demonstrations of our optimal form doing the stretches from this video: </w:t>
      </w:r>
      <w:hyperlink r:id="rId9">
        <w:r w:rsidDel="00000000" w:rsidR="00000000" w:rsidRPr="00000000">
          <w:rPr>
            <w:rFonts w:ascii="Arial" w:cs="Arial" w:eastAsia="Arial" w:hAnsi="Arial"/>
            <w:color w:val="1155cc"/>
            <w:sz w:val="20"/>
            <w:szCs w:val="20"/>
            <w:u w:val="single"/>
            <w:rtl w:val="0"/>
          </w:rPr>
          <w:t xml:space="preserve">https://drive.google.com/file/d/1UAAOb5EoVU39gfXipakoMKs6larfm6lw/view</w:t>
        </w:r>
      </w:hyperlink>
      <w:r w:rsidDel="00000000" w:rsidR="00000000" w:rsidRPr="00000000">
        <w:rPr>
          <w:rtl w:val="0"/>
        </w:rPr>
      </w:r>
    </w:p>
    <w:p w:rsidR="00000000" w:rsidDel="00000000" w:rsidP="00000000" w:rsidRDefault="00000000" w:rsidRPr="00000000" w14:paraId="0000013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32">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4">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All done</w:t>
      </w:r>
    </w:p>
    <w:p w:rsidR="00000000" w:rsidDel="00000000" w:rsidP="00000000" w:rsidRDefault="00000000" w:rsidRPr="00000000" w14:paraId="0000013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38">
      <w:pPr>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Tap “✅” to complete your warm-up</w:t>
          </w:r>
        </w:sdtContent>
      </w:sdt>
    </w:p>
    <w:p w:rsidR="00000000" w:rsidDel="00000000" w:rsidP="00000000" w:rsidRDefault="00000000" w:rsidRPr="00000000" w14:paraId="0000013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A">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3B">
      <w:pPr>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13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CAGE VO FOR TIME CHECKS</w:t>
      </w:r>
    </w:p>
    <w:p w:rsidR="00000000" w:rsidDel="00000000" w:rsidP="00000000" w:rsidRDefault="00000000" w:rsidRPr="00000000" w14:paraId="0000013E">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TWO-MINUTES LEFT]</w:t>
      </w:r>
    </w:p>
    <w:p w:rsidR="00000000" w:rsidDel="00000000" w:rsidP="00000000" w:rsidRDefault="00000000" w:rsidRPr="00000000" w14:paraId="0000013F">
      <w:pPr>
        <w:rPr>
          <w:rFonts w:ascii="Arial" w:cs="Arial" w:eastAsia="Arial" w:hAnsi="Arial"/>
          <w:sz w:val="20"/>
          <w:szCs w:val="20"/>
        </w:rPr>
      </w:pPr>
      <w:r w:rsidDel="00000000" w:rsidR="00000000" w:rsidRPr="00000000">
        <w:rPr>
          <w:rFonts w:ascii="Arial" w:cs="Arial" w:eastAsia="Arial" w:hAnsi="Arial"/>
          <w:sz w:val="20"/>
          <w:szCs w:val="20"/>
          <w:rtl w:val="0"/>
        </w:rPr>
        <w:t xml:space="preserve">VO: It’s the bottom of the warm-up, only two minutes left.</w:t>
      </w:r>
    </w:p>
    <w:p w:rsidR="00000000" w:rsidDel="00000000" w:rsidP="00000000" w:rsidRDefault="00000000" w:rsidRPr="00000000" w14:paraId="0000014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ONE-MINUTE LEFT] </w:t>
      </w:r>
    </w:p>
    <w:p w:rsidR="00000000" w:rsidDel="00000000" w:rsidP="00000000" w:rsidRDefault="00000000" w:rsidRPr="00000000" w14:paraId="00000142">
      <w:pPr>
        <w:rPr>
          <w:rFonts w:ascii="Arial" w:cs="Arial" w:eastAsia="Arial" w:hAnsi="Arial"/>
          <w:sz w:val="20"/>
          <w:szCs w:val="20"/>
        </w:rPr>
      </w:pPr>
      <w:r w:rsidDel="00000000" w:rsidR="00000000" w:rsidRPr="00000000">
        <w:rPr>
          <w:rFonts w:ascii="Arial" w:cs="Arial" w:eastAsia="Arial" w:hAnsi="Arial"/>
          <w:sz w:val="20"/>
          <w:szCs w:val="20"/>
          <w:rtl w:val="0"/>
        </w:rPr>
        <w:t xml:space="preserve">VO: One minute left in the warm-up. Then, the real work begins.</w:t>
      </w:r>
    </w:p>
    <w:p w:rsidR="00000000" w:rsidDel="00000000" w:rsidP="00000000" w:rsidRDefault="00000000" w:rsidRPr="00000000" w14:paraId="0000014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4">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10-SECONDS LEFT] </w:t>
      </w:r>
    </w:p>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sz w:val="20"/>
          <w:szCs w:val="20"/>
          <w:rtl w:val="0"/>
        </w:rPr>
        <w:t xml:space="preserve">VO: Almost done. 10, 9, 8, 7, 6, 5, 4, 3, 2, 1. </w:t>
      </w:r>
    </w:p>
    <w:p w:rsidR="00000000" w:rsidDel="00000000" w:rsidP="00000000" w:rsidRDefault="00000000" w:rsidRPr="00000000" w14:paraId="00000146">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7">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1.2 INITIAL SWINGS</w:t>
      </w:r>
    </w:p>
    <w:p w:rsidR="00000000" w:rsidDel="00000000" w:rsidP="00000000" w:rsidRDefault="00000000" w:rsidRPr="00000000" w14:paraId="00000148">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149">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2.2.1 INITIAL SWINGS</w:t>
      </w:r>
    </w:p>
    <w:p w:rsidR="00000000" w:rsidDel="00000000" w:rsidP="00000000" w:rsidRDefault="00000000" w:rsidRPr="00000000" w14:paraId="0000014A">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1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14C">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HEADLINE] </w:t>
      </w:r>
    </w:p>
    <w:p w:rsidR="00000000" w:rsidDel="00000000" w:rsidP="00000000" w:rsidRDefault="00000000" w:rsidRPr="00000000" w14:paraId="0000014D">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Here’s how you did your last at bat. </w:t>
      </w:r>
    </w:p>
    <w:p w:rsidR="00000000" w:rsidDel="00000000" w:rsidP="00000000" w:rsidRDefault="00000000" w:rsidRPr="00000000" w14:paraId="0000014E">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14F">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[VO]</w:t>
      </w:r>
    </w:p>
    <w:p w:rsidR="00000000" w:rsidDel="00000000" w:rsidP="00000000" w:rsidRDefault="00000000" w:rsidRPr="00000000" w14:paraId="00000150">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Here’s how you did your last at bat. </w:t>
      </w:r>
    </w:p>
    <w:p w:rsidR="00000000" w:rsidDel="00000000" w:rsidP="00000000" w:rsidRDefault="00000000" w:rsidRPr="00000000" w14:paraId="0000015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53">
      <w:pPr>
        <w:rPr>
          <w:rFonts w:ascii="Arial" w:cs="Arial" w:eastAsia="Arial" w:hAnsi="Arial"/>
          <w:sz w:val="20"/>
          <w:szCs w:val="20"/>
        </w:rPr>
      </w:pPr>
      <w:r w:rsidDel="00000000" w:rsidR="00000000" w:rsidRPr="00000000">
        <w:rPr>
          <w:rFonts w:ascii="Arial" w:cs="Arial" w:eastAsia="Arial" w:hAnsi="Arial"/>
          <w:sz w:val="20"/>
          <w:szCs w:val="20"/>
          <w:rtl w:val="0"/>
        </w:rPr>
        <w:t xml:space="preserve">{SUMMARY CHART OF USER’S SWINGS’ EXIT VELOCITY FROM LAST SESSION}</w:t>
      </w:r>
    </w:p>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15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158">
      <w:pPr>
        <w:rPr>
          <w:rFonts w:ascii="Arial" w:cs="Arial" w:eastAsia="Arial" w:hAnsi="Arial"/>
          <w:sz w:val="20"/>
          <w:szCs w:val="20"/>
        </w:rPr>
      </w:pPr>
      <w:r w:rsidDel="00000000" w:rsidR="00000000" w:rsidRPr="00000000">
        <w:rPr>
          <w:rFonts w:ascii="Arial" w:cs="Arial" w:eastAsia="Arial" w:hAnsi="Arial"/>
          <w:sz w:val="20"/>
          <w:szCs w:val="20"/>
          <w:rtl w:val="0"/>
        </w:rPr>
        <w:t xml:space="preserve">Based on the data, your average exit velocity was {EXIT VELOCITY SPEED}MPH. </w:t>
      </w:r>
    </w:p>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A">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5B">
      <w:pPr>
        <w:rPr>
          <w:rFonts w:ascii="Arial" w:cs="Arial" w:eastAsia="Arial" w:hAnsi="Arial"/>
          <w:sz w:val="20"/>
          <w:szCs w:val="20"/>
        </w:rPr>
      </w:pPr>
      <w:r w:rsidDel="00000000" w:rsidR="00000000" w:rsidRPr="00000000">
        <w:rPr>
          <w:rFonts w:ascii="Arial" w:cs="Arial" w:eastAsia="Arial" w:hAnsi="Arial"/>
          <w:sz w:val="20"/>
          <w:szCs w:val="20"/>
          <w:rtl w:val="0"/>
        </w:rPr>
        <w:t xml:space="preserve">This is your Slugger Badge. It always shows your latest exit velocity average. So you can see how fast your ball went. </w:t>
      </w:r>
      <w:r w:rsidDel="00000000" w:rsidR="00000000" w:rsidRPr="00000000">
        <w:rPr>
          <w:rFonts w:ascii="Arial" w:cs="Arial" w:eastAsia="Arial" w:hAnsi="Arial"/>
          <w:color w:val="e600e6"/>
          <w:sz w:val="20"/>
          <w:szCs w:val="20"/>
          <w:rtl w:val="0"/>
        </w:rPr>
        <w:t xml:space="preserve">Remember, the goal of every swing is a line drive. So, hit the ball hard. And, </w:t>
      </w:r>
      <w:r w:rsidDel="00000000" w:rsidR="00000000" w:rsidRPr="00000000">
        <w:rPr>
          <w:rFonts w:ascii="Arial" w:cs="Arial" w:eastAsia="Arial" w:hAnsi="Arial"/>
          <w:sz w:val="20"/>
          <w:szCs w:val="20"/>
          <w:rtl w:val="0"/>
        </w:rPr>
        <w:t xml:space="preserve">let’s see if we can beat this number this session.</w:t>
      </w:r>
      <w:r w:rsidDel="00000000" w:rsidR="00000000" w:rsidRPr="00000000">
        <w:rPr>
          <w:rtl w:val="0"/>
        </w:rPr>
      </w:r>
    </w:p>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15E">
      <w:pPr>
        <w:rPr>
          <w:rFonts w:ascii="Arial" w:cs="Arial" w:eastAsia="Arial" w:hAnsi="Arial"/>
          <w:sz w:val="20"/>
          <w:szCs w:val="20"/>
        </w:rPr>
      </w:pPr>
      <w:r w:rsidDel="00000000" w:rsidR="00000000" w:rsidRPr="00000000">
        <w:rPr>
          <w:rFonts w:ascii="Arial" w:cs="Arial" w:eastAsia="Arial" w:hAnsi="Arial"/>
          <w:sz w:val="20"/>
          <w:szCs w:val="20"/>
          <w:rtl w:val="0"/>
        </w:rPr>
        <w:t xml:space="preserve">{USER’S SLUGGER BADGE}</w:t>
      </w:r>
    </w:p>
    <w:p w:rsidR="00000000" w:rsidDel="00000000" w:rsidP="00000000" w:rsidRDefault="00000000" w:rsidRPr="00000000" w14:paraId="000001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161">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the optimal taking a swing off the tee. </w:t>
      </w:r>
    </w:p>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64">
      <w:pPr>
        <w:rPr>
          <w:rFonts w:ascii="Arial" w:cs="Arial" w:eastAsia="Arial" w:hAnsi="Arial"/>
          <w:sz w:val="20"/>
          <w:szCs w:val="20"/>
        </w:rPr>
      </w:pPr>
      <w:r w:rsidDel="00000000" w:rsidR="00000000" w:rsidRPr="00000000">
        <w:rPr>
          <w:rFonts w:ascii="Arial" w:cs="Arial" w:eastAsia="Arial" w:hAnsi="Arial"/>
          <w:sz w:val="20"/>
          <w:szCs w:val="20"/>
          <w:rtl w:val="0"/>
        </w:rPr>
        <w:t xml:space="preserve">“Charge” baseball stadium organ theme starts playing. </w:t>
      </w:r>
    </w:p>
    <w:p w:rsidR="00000000" w:rsidDel="00000000" w:rsidP="00000000" w:rsidRDefault="00000000" w:rsidRPr="00000000" w14:paraId="00000165">
      <w:pPr>
        <w:rPr>
          <w:rFonts w:ascii="Arial" w:cs="Arial" w:eastAsia="Arial" w:hAnsi="Arial"/>
          <w:sz w:val="20"/>
          <w:szCs w:val="20"/>
        </w:rPr>
      </w:pPr>
      <w:r w:rsidDel="00000000" w:rsidR="00000000" w:rsidRPr="00000000">
        <w:rPr>
          <w:rFonts w:ascii="Arial" w:cs="Arial" w:eastAsia="Arial" w:hAnsi="Arial"/>
          <w:sz w:val="20"/>
          <w:szCs w:val="20"/>
          <w:rtl w:val="0"/>
        </w:rPr>
        <w:t xml:space="preserve">(SONG REFERENCE: </w:t>
      </w:r>
      <w:hyperlink r:id="rId10">
        <w:r w:rsidDel="00000000" w:rsidR="00000000" w:rsidRPr="00000000">
          <w:rPr>
            <w:rFonts w:ascii="Arial" w:cs="Arial" w:eastAsia="Arial" w:hAnsi="Arial"/>
            <w:color w:val="1155cc"/>
            <w:sz w:val="20"/>
            <w:szCs w:val="20"/>
            <w:u w:val="single"/>
            <w:rtl w:val="0"/>
          </w:rPr>
          <w:t xml:space="preserve">https://youtu.be/vb19d08Lnec</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16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Place the middle of the ball on the tee with the parallel vertical seams pointing towards the catcher’s position.</w:t>
      </w:r>
    </w:p>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C">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6D">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16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6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7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p>
    <w:p w:rsidR="00000000" w:rsidDel="00000000" w:rsidP="00000000" w:rsidRDefault="00000000" w:rsidRPr="00000000" w14:paraId="00000172">
      <w:pPr>
        <w:rPr>
          <w:rFonts w:ascii="Arial" w:cs="Arial" w:eastAsia="Arial" w:hAnsi="Arial"/>
          <w:sz w:val="20"/>
          <w:szCs w:val="20"/>
        </w:rPr>
      </w:pPr>
      <w:r w:rsidDel="00000000" w:rsidR="00000000" w:rsidRPr="00000000">
        <w:rPr>
          <w:rFonts w:ascii="Arial" w:cs="Arial" w:eastAsia="Arial" w:hAnsi="Arial"/>
          <w:sz w:val="20"/>
          <w:szCs w:val="20"/>
          <w:rtl w:val="0"/>
        </w:rPr>
        <w:t xml:space="preserve">Stand with your feet shoulder-width apart.</w:t>
      </w:r>
    </w:p>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 </w:t>
      </w:r>
    </w:p>
    <w:p w:rsidR="00000000" w:rsidDel="00000000" w:rsidP="00000000" w:rsidRDefault="00000000" w:rsidRPr="00000000" w14:paraId="00000175">
      <w:pPr>
        <w:rPr>
          <w:rFonts w:ascii="Arial" w:cs="Arial" w:eastAsia="Arial" w:hAnsi="Arial"/>
          <w:sz w:val="20"/>
          <w:szCs w:val="20"/>
        </w:rPr>
      </w:pPr>
      <w:r w:rsidDel="00000000" w:rsidR="00000000" w:rsidRPr="00000000">
        <w:rPr>
          <w:rFonts w:ascii="Arial" w:cs="Arial" w:eastAsia="Arial" w:hAnsi="Arial"/>
          <w:sz w:val="20"/>
          <w:szCs w:val="20"/>
          <w:rtl w:val="0"/>
        </w:rPr>
        <w:t xml:space="preserve">Align your front foot with the tee when you stride.</w:t>
      </w:r>
    </w:p>
    <w:p w:rsidR="00000000" w:rsidDel="00000000" w:rsidP="00000000" w:rsidRDefault="00000000" w:rsidRPr="00000000" w14:paraId="0000017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78">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align their foot with the static tee. </w:t>
      </w:r>
    </w:p>
    <w:p w:rsidR="00000000" w:rsidDel="00000000" w:rsidP="00000000" w:rsidRDefault="00000000" w:rsidRPr="00000000" w14:paraId="0000017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A">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7B">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17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0">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3">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184">
      <w:pPr>
        <w:rPr>
          <w:rFonts w:ascii="Arial" w:cs="Arial" w:eastAsia="Arial" w:hAnsi="Arial"/>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p>
    <w:p w:rsidR="00000000" w:rsidDel="00000000" w:rsidP="00000000" w:rsidRDefault="00000000" w:rsidRPr="00000000" w14:paraId="0000018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w:t>
      </w:r>
    </w:p>
    <w:p w:rsidR="00000000" w:rsidDel="00000000" w:rsidP="00000000" w:rsidRDefault="00000000" w:rsidRPr="00000000" w14:paraId="0000018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w:t>
      </w:r>
    </w:p>
    <w:p w:rsidR="00000000" w:rsidDel="00000000" w:rsidP="00000000" w:rsidRDefault="00000000" w:rsidRPr="00000000" w14:paraId="0000018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8C">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six baseballs appear on-screen. </w:t>
      </w:r>
      <w:r w:rsidDel="00000000" w:rsidR="00000000" w:rsidRPr="00000000">
        <w:rPr>
          <w:rFonts w:ascii="Arial" w:cs="Arial" w:eastAsia="Arial" w:hAnsi="Arial"/>
          <w:sz w:val="20"/>
          <w:szCs w:val="20"/>
          <w:rtl w:val="0"/>
        </w:rPr>
        <w:t xml:space="preserve"> Each time the player takes a hit, one of them grays out.</w:t>
      </w:r>
      <w:r w:rsidDel="00000000" w:rsidR="00000000" w:rsidRPr="00000000">
        <w:rPr>
          <w:rtl w:val="0"/>
        </w:rPr>
      </w:r>
    </w:p>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TAKES THEIR SIX HITS&gt;</w:t>
      </w:r>
    </w:p>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0">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1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3">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194">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Some type of graphic that denotes loading or processing.</w:t>
      </w:r>
    </w:p>
    <w:p w:rsidR="00000000" w:rsidDel="00000000" w:rsidP="00000000" w:rsidRDefault="00000000" w:rsidRPr="00000000" w14:paraId="00000195">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96">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6</w:t>
      </w:r>
    </w:p>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19C">
      <w:pPr>
        <w:rPr>
          <w:rFonts w:ascii="Arial" w:cs="Arial" w:eastAsia="Arial" w:hAnsi="Arial"/>
          <w:sz w:val="20"/>
          <w:szCs w:val="20"/>
        </w:rPr>
      </w:pPr>
      <w:r w:rsidDel="00000000" w:rsidR="00000000" w:rsidRPr="00000000">
        <w:rPr>
          <w:rFonts w:ascii="Arial" w:cs="Arial" w:eastAsia="Arial" w:hAnsi="Arial"/>
          <w:sz w:val="20"/>
          <w:szCs w:val="20"/>
          <w:rtl w:val="0"/>
        </w:rPr>
        <w:t xml:space="preserve">Sending Swing Data</w:t>
      </w:r>
    </w:p>
    <w:p w:rsidR="00000000" w:rsidDel="00000000" w:rsidP="00000000" w:rsidRDefault="00000000" w:rsidRPr="00000000" w14:paraId="0000019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data being sent somewhere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VISUAL]</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Slow motion video from one of the initial swings</w:t>
      </w:r>
    </w:p>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Pretty good! Way to stay loose. We’re sending your swings off to be analyzed now. </w:t>
      </w:r>
    </w:p>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Crowds Cheering</w:t>
      </w:r>
    </w:p>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1AC">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D">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1.3</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002060"/>
          <w:sz w:val="20"/>
          <w:szCs w:val="20"/>
          <w:rtl w:val="0"/>
        </w:rPr>
        <w:t xml:space="preserve">REVIEW – LOAD</w:t>
      </w:r>
    </w:p>
    <w:p w:rsidR="00000000" w:rsidDel="00000000" w:rsidP="00000000" w:rsidRDefault="00000000" w:rsidRPr="00000000" w14:paraId="000001AE">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w:t>
      </w: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1AF">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Each review section will focus primarily on material covered in the previous Lesson with a secondary review of swing Segments/movements covered in earlier Lessons. Correction or feedback for lingering flaws from earlier Lessons should be quick and concise.</w:t>
      </w:r>
    </w:p>
    <w:p w:rsidR="00000000" w:rsidDel="00000000" w:rsidP="00000000" w:rsidRDefault="00000000" w:rsidRPr="00000000" w14:paraId="000001B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1">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REVIEW – LOAD - LESSON INTRODUCTION</w:t>
      </w:r>
    </w:p>
    <w:p w:rsidR="00000000" w:rsidDel="00000000" w:rsidP="00000000" w:rsidRDefault="00000000" w:rsidRPr="00000000" w14:paraId="000001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B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1B4">
      <w:pPr>
        <w:rPr>
          <w:rFonts w:ascii="Arial" w:cs="Arial" w:eastAsia="Arial" w:hAnsi="Arial"/>
          <w:sz w:val="20"/>
          <w:szCs w:val="20"/>
        </w:rPr>
      </w:pPr>
      <w:r w:rsidDel="00000000" w:rsidR="00000000" w:rsidRPr="00000000">
        <w:rPr>
          <w:rFonts w:ascii="Arial" w:cs="Arial" w:eastAsia="Arial" w:hAnsi="Arial"/>
          <w:sz w:val="20"/>
          <w:szCs w:val="20"/>
          <w:rtl w:val="0"/>
        </w:rPr>
        <w:t xml:space="preserve">Let’s review Stance and Load.</w:t>
      </w:r>
    </w:p>
    <w:p w:rsidR="00000000" w:rsidDel="00000000" w:rsidP="00000000" w:rsidRDefault="00000000" w:rsidRPr="00000000" w14:paraId="000001B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t xml:space="preserve">[VO 1]</w:t>
      </w:r>
    </w:p>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sz w:val="20"/>
          <w:szCs w:val="20"/>
          <w:rtl w:val="0"/>
        </w:rPr>
        <w:t xml:space="preserve">Before moving onto Stride, let’s review Stance and Load. </w:t>
      </w:r>
    </w:p>
    <w:p w:rsidR="00000000" w:rsidDel="00000000" w:rsidP="00000000" w:rsidRDefault="00000000" w:rsidRPr="00000000" w14:paraId="000001B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1BA">
      <w:pPr>
        <w:rPr>
          <w:rFonts w:ascii="Arial" w:cs="Arial" w:eastAsia="Arial" w:hAnsi="Arial"/>
          <w:sz w:val="20"/>
          <w:szCs w:val="20"/>
        </w:rPr>
      </w:pPr>
      <w:r w:rsidDel="00000000" w:rsidR="00000000" w:rsidRPr="00000000">
        <w:rPr>
          <w:rFonts w:ascii="Arial" w:cs="Arial" w:eastAsia="Arial" w:hAnsi="Arial"/>
          <w:sz w:val="20"/>
          <w:szCs w:val="20"/>
          <w:rtl w:val="0"/>
        </w:rPr>
        <w:t xml:space="preserve">Things to remember for your Stance </w:t>
      </w:r>
    </w:p>
    <w:p w:rsidR="00000000" w:rsidDel="00000000" w:rsidP="00000000" w:rsidRDefault="00000000" w:rsidRPr="00000000" w14:paraId="000001B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C">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2]</w:t>
      </w:r>
    </w:p>
    <w:p w:rsidR="00000000" w:rsidDel="00000000" w:rsidP="00000000" w:rsidRDefault="00000000" w:rsidRPr="00000000" w14:paraId="000001BD">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Feet parallel</w:t>
      </w:r>
    </w:p>
    <w:p w:rsidR="00000000" w:rsidDel="00000000" w:rsidP="00000000" w:rsidRDefault="00000000" w:rsidRPr="00000000" w14:paraId="000001BE">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Knees bent</w:t>
      </w:r>
    </w:p>
    <w:p w:rsidR="00000000" w:rsidDel="00000000" w:rsidP="00000000" w:rsidRDefault="00000000" w:rsidRPr="00000000" w14:paraId="000001BF">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Eyes on the pitcher</w:t>
      </w:r>
    </w:p>
    <w:p w:rsidR="00000000" w:rsidDel="00000000" w:rsidP="00000000" w:rsidRDefault="00000000" w:rsidRPr="00000000" w14:paraId="000001C0">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Get into a rhythm</w:t>
      </w:r>
    </w:p>
    <w:p w:rsidR="00000000" w:rsidDel="00000000" w:rsidP="00000000" w:rsidRDefault="00000000" w:rsidRPr="00000000" w14:paraId="000001C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2">
      <w:pPr>
        <w:rPr>
          <w:rFonts w:ascii="Arial" w:cs="Arial" w:eastAsia="Arial" w:hAnsi="Arial"/>
          <w:sz w:val="20"/>
          <w:szCs w:val="20"/>
        </w:rPr>
      </w:pPr>
      <w:r w:rsidDel="00000000" w:rsidR="00000000" w:rsidRPr="00000000">
        <w:rPr>
          <w:rFonts w:ascii="Arial" w:cs="Arial" w:eastAsia="Arial" w:hAnsi="Arial"/>
          <w:sz w:val="20"/>
          <w:szCs w:val="20"/>
          <w:rtl w:val="0"/>
        </w:rPr>
        <w:t xml:space="preserve">[VO 2]</w:t>
      </w:r>
    </w:p>
    <w:p w:rsidR="00000000" w:rsidDel="00000000" w:rsidP="00000000" w:rsidRDefault="00000000" w:rsidRPr="00000000" w14:paraId="000001C3">
      <w:pPr>
        <w:rPr>
          <w:rFonts w:ascii="Arial" w:cs="Arial" w:eastAsia="Arial" w:hAnsi="Arial"/>
          <w:sz w:val="20"/>
          <w:szCs w:val="20"/>
        </w:rPr>
      </w:pPr>
      <w:r w:rsidDel="00000000" w:rsidR="00000000" w:rsidRPr="00000000">
        <w:rPr>
          <w:rFonts w:ascii="Arial" w:cs="Arial" w:eastAsia="Arial" w:hAnsi="Arial"/>
          <w:sz w:val="20"/>
          <w:szCs w:val="20"/>
          <w:rtl w:val="0"/>
        </w:rPr>
        <w:t xml:space="preserve">Remember to keep your feet parallel, knees bent, eyes on the pitcher, and get into a rhythm.</w:t>
      </w:r>
    </w:p>
    <w:p w:rsidR="00000000" w:rsidDel="00000000" w:rsidP="00000000" w:rsidRDefault="00000000" w:rsidRPr="00000000" w14:paraId="000001C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w:t>
      </w:r>
    </w:p>
    <w:p w:rsidR="00000000" w:rsidDel="00000000" w:rsidP="00000000" w:rsidRDefault="00000000" w:rsidRPr="00000000" w14:paraId="000001C6">
      <w:pPr>
        <w:rPr>
          <w:rFonts w:ascii="Arial" w:cs="Arial" w:eastAsia="Arial" w:hAnsi="Arial"/>
          <w:sz w:val="20"/>
          <w:szCs w:val="20"/>
        </w:rPr>
      </w:pPr>
      <w:r w:rsidDel="00000000" w:rsidR="00000000" w:rsidRPr="00000000">
        <w:rPr>
          <w:rFonts w:ascii="Arial" w:cs="Arial" w:eastAsia="Arial" w:hAnsi="Arial"/>
          <w:sz w:val="20"/>
          <w:szCs w:val="20"/>
          <w:rtl w:val="0"/>
        </w:rPr>
        <w:t xml:space="preserve">Things to remember for your Load </w:t>
      </w:r>
    </w:p>
    <w:p w:rsidR="00000000" w:rsidDel="00000000" w:rsidP="00000000" w:rsidRDefault="00000000" w:rsidRPr="00000000" w14:paraId="000001C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8">
      <w:pPr>
        <w:rPr>
          <w:rFonts w:ascii="Arial" w:cs="Arial" w:eastAsia="Arial" w:hAnsi="Arial"/>
          <w:sz w:val="20"/>
          <w:szCs w:val="20"/>
        </w:rPr>
      </w:pPr>
      <w:r w:rsidDel="00000000" w:rsidR="00000000" w:rsidRPr="00000000">
        <w:rPr>
          <w:rFonts w:ascii="Arial" w:cs="Arial" w:eastAsia="Arial" w:hAnsi="Arial"/>
          <w:sz w:val="20"/>
          <w:szCs w:val="20"/>
          <w:rtl w:val="0"/>
        </w:rPr>
        <w:t xml:space="preserve">[BODY 3]</w:t>
      </w:r>
    </w:p>
    <w:p w:rsidR="00000000" w:rsidDel="00000000" w:rsidP="00000000" w:rsidRDefault="00000000" w:rsidRPr="00000000" w14:paraId="000001C9">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Take it slow</w:t>
      </w:r>
    </w:p>
    <w:p w:rsidR="00000000" w:rsidDel="00000000" w:rsidP="00000000" w:rsidRDefault="00000000" w:rsidRPr="00000000" w14:paraId="000001CA">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Shift weight to back leg</w:t>
      </w:r>
    </w:p>
    <w:p w:rsidR="00000000" w:rsidDel="00000000" w:rsidP="00000000" w:rsidRDefault="00000000" w:rsidRPr="00000000" w14:paraId="000001CB">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Move hands above back foot</w:t>
      </w:r>
    </w:p>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D">
      <w:pPr>
        <w:rPr>
          <w:rFonts w:ascii="Arial" w:cs="Arial" w:eastAsia="Arial" w:hAnsi="Arial"/>
          <w:sz w:val="20"/>
          <w:szCs w:val="20"/>
        </w:rPr>
      </w:pPr>
      <w:r w:rsidDel="00000000" w:rsidR="00000000" w:rsidRPr="00000000">
        <w:rPr>
          <w:rFonts w:ascii="Arial" w:cs="Arial" w:eastAsia="Arial" w:hAnsi="Arial"/>
          <w:sz w:val="20"/>
          <w:szCs w:val="20"/>
          <w:rtl w:val="0"/>
        </w:rPr>
        <w:t xml:space="preserve">[VO 3]</w:t>
      </w:r>
    </w:p>
    <w:p w:rsidR="00000000" w:rsidDel="00000000" w:rsidP="00000000" w:rsidRDefault="00000000" w:rsidRPr="00000000" w14:paraId="000001CE">
      <w:pPr>
        <w:rPr>
          <w:rFonts w:ascii="Arial" w:cs="Arial" w:eastAsia="Arial" w:hAnsi="Arial"/>
          <w:sz w:val="20"/>
          <w:szCs w:val="20"/>
        </w:rPr>
      </w:pPr>
      <w:r w:rsidDel="00000000" w:rsidR="00000000" w:rsidRPr="00000000">
        <w:rPr>
          <w:rFonts w:ascii="Arial" w:cs="Arial" w:eastAsia="Arial" w:hAnsi="Arial"/>
          <w:sz w:val="20"/>
          <w:szCs w:val="20"/>
          <w:rtl w:val="0"/>
        </w:rPr>
        <w:t xml:space="preserve">For your load, remember to take it slow as you shift your weight to your back leg and move your hands backwards. So they are above your back foot.</w:t>
      </w:r>
    </w:p>
    <w:p w:rsidR="00000000" w:rsidDel="00000000" w:rsidP="00000000" w:rsidRDefault="00000000" w:rsidRPr="00000000" w14:paraId="000001C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1D1">
      <w:pPr>
        <w:rPr>
          <w:rFonts w:ascii="Arial" w:cs="Arial" w:eastAsia="Arial" w:hAnsi="Arial"/>
          <w:sz w:val="20"/>
          <w:szCs w:val="20"/>
        </w:rPr>
      </w:pPr>
      <w:r w:rsidDel="00000000" w:rsidR="00000000" w:rsidRPr="00000000">
        <w:rPr>
          <w:rFonts w:ascii="Arial" w:cs="Arial" w:eastAsia="Arial" w:hAnsi="Arial"/>
          <w:sz w:val="20"/>
          <w:szCs w:val="20"/>
          <w:rtl w:val="0"/>
        </w:rPr>
        <w:t xml:space="preserve">An optimal form in the perfect batter’s stance. As the VO reads, we highlight the different parts of the form and bring it to life to emphasize the point. The headlines appear as the VO reveals it. </w:t>
      </w:r>
    </w:p>
    <w:p w:rsidR="00000000" w:rsidDel="00000000" w:rsidP="00000000" w:rsidRDefault="00000000" w:rsidRPr="00000000" w14:paraId="000001D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4">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REVIEW – LOAD – SWINGS ROUND 1</w:t>
      </w:r>
    </w:p>
    <w:p w:rsidR="00000000" w:rsidDel="00000000" w:rsidP="00000000" w:rsidRDefault="00000000" w:rsidRPr="00000000" w14:paraId="000001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D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1D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1D8">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see what you remember.</w:t>
      </w:r>
    </w:p>
    <w:p w:rsidR="00000000" w:rsidDel="00000000" w:rsidP="00000000" w:rsidRDefault="00000000" w:rsidRPr="00000000" w14:paraId="000001D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A">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1DB">
      <w:pPr>
        <w:rPr>
          <w:rFonts w:ascii="Arial" w:cs="Arial" w:eastAsia="Arial" w:hAnsi="Arial"/>
          <w:sz w:val="20"/>
          <w:szCs w:val="20"/>
        </w:rPr>
      </w:pPr>
      <w:r w:rsidDel="00000000" w:rsidR="00000000" w:rsidRPr="00000000">
        <w:rPr>
          <w:rFonts w:ascii="Arial" w:cs="Arial" w:eastAsia="Arial" w:hAnsi="Arial"/>
          <w:sz w:val="20"/>
          <w:szCs w:val="20"/>
          <w:rtl w:val="0"/>
        </w:rPr>
        <w:t xml:space="preserve">Take five hits off the tee. </w:t>
      </w:r>
    </w:p>
    <w:p w:rsidR="00000000" w:rsidDel="00000000" w:rsidP="00000000" w:rsidRDefault="00000000" w:rsidRPr="00000000" w14:paraId="000001D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D">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DE">
      <w:pPr>
        <w:rPr>
          <w:rFonts w:ascii="Arial" w:cs="Arial" w:eastAsia="Arial" w:hAnsi="Arial"/>
          <w:color w:val="e600e6"/>
          <w:sz w:val="20"/>
          <w:szCs w:val="20"/>
        </w:rPr>
      </w:pPr>
      <w:r w:rsidDel="00000000" w:rsidR="00000000" w:rsidRPr="00000000">
        <w:rPr>
          <w:rFonts w:ascii="Arial" w:cs="Arial" w:eastAsia="Arial" w:hAnsi="Arial"/>
          <w:sz w:val="20"/>
          <w:szCs w:val="20"/>
          <w:rtl w:val="0"/>
        </w:rPr>
        <w:t xml:space="preserve">Now, let’s see what you remember. Take five hits off the tee. Remember to keep your weight balanced, </w:t>
      </w:r>
      <w:r w:rsidDel="00000000" w:rsidR="00000000" w:rsidRPr="00000000">
        <w:rPr>
          <w:rFonts w:ascii="Arial" w:cs="Arial" w:eastAsia="Arial" w:hAnsi="Arial"/>
          <w:color w:val="e600e6"/>
          <w:sz w:val="20"/>
          <w:szCs w:val="20"/>
          <w:rtl w:val="0"/>
        </w:rPr>
        <w:t xml:space="preserve">keep your eyes on the pitcher, and hit the ball hard. </w:t>
      </w:r>
    </w:p>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0">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1E1">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1E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E4">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1E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E7">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1E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9">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EA">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1E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C">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1ED">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1E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F">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1F0">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r w:rsidDel="00000000" w:rsidR="00000000" w:rsidRPr="00000000">
        <w:rPr>
          <w:rtl w:val="0"/>
        </w:rPr>
      </w:r>
    </w:p>
    <w:p w:rsidR="00000000" w:rsidDel="00000000" w:rsidP="00000000" w:rsidRDefault="00000000" w:rsidRPr="00000000" w14:paraId="000001F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1F4">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1F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6">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F7">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cheers</w:t>
      </w:r>
    </w:p>
    <w:p w:rsidR="00000000" w:rsidDel="00000000" w:rsidP="00000000" w:rsidRDefault="00000000" w:rsidRPr="00000000" w14:paraId="000001F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9">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1FA">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1F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FD">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1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00">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w:t>
      </w:r>
      <w:r w:rsidDel="00000000" w:rsidR="00000000" w:rsidRPr="00000000">
        <w:rPr>
          <w:rFonts w:ascii="Arial" w:cs="Arial" w:eastAsia="Arial" w:hAnsi="Arial"/>
          <w:sz w:val="20"/>
          <w:szCs w:val="20"/>
          <w:highlight w:val="white"/>
          <w:rtl w:val="0"/>
        </w:rPr>
        <w:t xml:space="preserve">Each time the player takes a hit, one of them grays out.</w:t>
      </w:r>
      <w:r w:rsidDel="00000000" w:rsidR="00000000" w:rsidRPr="00000000">
        <w:rPr>
          <w:rtl w:val="0"/>
        </w:rPr>
      </w:r>
    </w:p>
    <w:p w:rsidR="00000000" w:rsidDel="00000000" w:rsidP="00000000" w:rsidRDefault="00000000" w:rsidRPr="00000000" w14:paraId="0000020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2">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203">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20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REVIEW – LOAD - FEEDBACK</w:t>
      </w:r>
    </w:p>
    <w:p w:rsidR="00000000" w:rsidDel="00000000" w:rsidP="00000000" w:rsidRDefault="00000000" w:rsidRPr="00000000" w14:paraId="0000020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 INTERPRET</w:t>
      </w:r>
    </w:p>
    <w:p w:rsidR="00000000" w:rsidDel="00000000" w:rsidP="00000000" w:rsidRDefault="00000000" w:rsidRPr="00000000" w14:paraId="00000209">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20A">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We will use the optimal form to indicate the parts of the body that are affecting their load. We’ll place hot spots near the adjustment areas on the optimal form. Then, add the “coaching” notations from the flaws matrix near the hot spots. </w:t>
      </w:r>
      <w:r w:rsidDel="00000000" w:rsidR="00000000" w:rsidRPr="00000000">
        <w:rPr>
          <w:rFonts w:ascii="Arial" w:cs="Arial" w:eastAsia="Arial" w:hAnsi="Arial"/>
          <w:sz w:val="20"/>
          <w:szCs w:val="20"/>
          <w:rtl w:val="0"/>
        </w:rPr>
        <w:t xml:space="preserve">(</w:t>
      </w:r>
      <w:hyperlink r:id="rId11">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0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0C">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HEADLINE]</w:t>
      </w:r>
    </w:p>
    <w:p w:rsidR="00000000" w:rsidDel="00000000" w:rsidP="00000000" w:rsidRDefault="00000000" w:rsidRPr="00000000" w14:paraId="0000020D">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Looks like you’ve been practicing!</w:t>
      </w:r>
    </w:p>
    <w:p w:rsidR="00000000" w:rsidDel="00000000" w:rsidP="00000000" w:rsidRDefault="00000000" w:rsidRPr="00000000" w14:paraId="0000020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F">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210">
      <w:pPr>
        <w:rPr>
          <w:rFonts w:ascii="Arial" w:cs="Arial" w:eastAsia="Arial" w:hAnsi="Arial"/>
          <w:sz w:val="20"/>
          <w:szCs w:val="20"/>
        </w:rPr>
      </w:pPr>
      <w:r w:rsidDel="00000000" w:rsidR="00000000" w:rsidRPr="00000000">
        <w:rPr>
          <w:rFonts w:ascii="Arial" w:cs="Arial" w:eastAsia="Arial" w:hAnsi="Arial"/>
          <w:sz w:val="20"/>
          <w:szCs w:val="20"/>
          <w:rtl w:val="0"/>
        </w:rPr>
        <w:t xml:space="preserve">Here are some more things you can practice to improve your </w:t>
      </w:r>
      <w:r w:rsidDel="00000000" w:rsidR="00000000" w:rsidRPr="00000000">
        <w:rPr>
          <w:rFonts w:ascii="Arial" w:cs="Arial" w:eastAsia="Arial" w:hAnsi="Arial"/>
          <w:sz w:val="20"/>
          <w:szCs w:val="20"/>
          <w:rtl w:val="0"/>
        </w:rPr>
        <w:t xml:space="preserve">load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1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2">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13">
      <w:pPr>
        <w:rPr>
          <w:rFonts w:ascii="Arial" w:cs="Arial" w:eastAsia="Arial" w:hAnsi="Arial"/>
          <w:sz w:val="20"/>
          <w:szCs w:val="20"/>
        </w:rPr>
      </w:pPr>
      <w:r w:rsidDel="00000000" w:rsidR="00000000" w:rsidRPr="00000000">
        <w:rPr>
          <w:rFonts w:ascii="Arial" w:cs="Arial" w:eastAsia="Arial" w:hAnsi="Arial"/>
          <w:sz w:val="20"/>
          <w:szCs w:val="20"/>
          <w:rtl w:val="0"/>
        </w:rPr>
        <w:t xml:space="preserve">We’ll highlight all the areas we measured. Then, we’ll start highlighting them in a random sequence like the machine is thinking, before we land on the top two areas we plan on calling out.</w:t>
      </w:r>
    </w:p>
    <w:p w:rsidR="00000000" w:rsidDel="00000000" w:rsidP="00000000" w:rsidRDefault="00000000" w:rsidRPr="00000000" w14:paraId="0000021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WEIGHT DISTRIBUTION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6">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feet. </w:t>
      </w:r>
    </w:p>
    <w:p w:rsidR="00000000" w:rsidDel="00000000" w:rsidP="00000000" w:rsidRDefault="00000000" w:rsidRPr="00000000" w14:paraId="0000021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TIMING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19">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back leg.</w:t>
      </w:r>
    </w:p>
    <w:p w:rsidR="00000000" w:rsidDel="00000000" w:rsidP="00000000" w:rsidRDefault="00000000" w:rsidRPr="00000000" w14:paraId="0000021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B">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HANDS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1C">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21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E">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 HANDS ARE TOO FAR BACK, SO FRONT ELBOW IS STRAIGHT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1F">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2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1">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REAR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22">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rear elbow.</w:t>
      </w:r>
    </w:p>
    <w:p w:rsidR="00000000" w:rsidDel="00000000" w:rsidP="00000000" w:rsidRDefault="00000000" w:rsidRPr="00000000" w14:paraId="0000022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4">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TILTING THE BODY BACK TOWARDS CATCHER DURING LOAD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25">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on the optimal form’s torso.</w:t>
      </w:r>
    </w:p>
    <w:p w:rsidR="00000000" w:rsidDel="00000000" w:rsidP="00000000" w:rsidRDefault="00000000" w:rsidRPr="00000000" w14:paraId="0000022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7">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FRONT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28">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elbow.</w:t>
      </w:r>
    </w:p>
    <w:p w:rsidR="00000000" w:rsidDel="00000000" w:rsidP="00000000" w:rsidRDefault="00000000" w:rsidRPr="00000000" w14:paraId="0000022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22B">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22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D">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22E">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22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0">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31">
      <w:pPr>
        <w:rPr>
          <w:rFonts w:ascii="Arial" w:cs="Arial" w:eastAsia="Arial" w:hAnsi="Arial"/>
          <w:sz w:val="20"/>
          <w:szCs w:val="20"/>
        </w:rPr>
      </w:pPr>
      <w:r w:rsidDel="00000000" w:rsidR="00000000" w:rsidRPr="00000000">
        <w:rPr>
          <w:rFonts w:ascii="Arial" w:cs="Arial" w:eastAsia="Arial" w:hAnsi="Arial"/>
          <w:sz w:val="20"/>
          <w:szCs w:val="20"/>
          <w:rtl w:val="0"/>
        </w:rPr>
        <w:t xml:space="preserve">Keep Swinging</w:t>
      </w:r>
    </w:p>
    <w:p w:rsidR="00000000" w:rsidDel="00000000" w:rsidP="00000000" w:rsidRDefault="00000000" w:rsidRPr="00000000" w14:paraId="0000023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3">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34">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23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6">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237">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3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9">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3A">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REVIEW – LOAD – ADDITIONAL SWINGS</w:t>
      </w:r>
    </w:p>
    <w:p w:rsidR="00000000" w:rsidDel="00000000" w:rsidP="00000000" w:rsidRDefault="00000000" w:rsidRPr="00000000" w14:paraId="0000023B">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3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3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3E">
      <w:pPr>
        <w:rPr>
          <w:rFonts w:ascii="Arial" w:cs="Arial" w:eastAsia="Arial" w:hAnsi="Arial"/>
          <w:sz w:val="20"/>
          <w:szCs w:val="20"/>
        </w:rPr>
      </w:pPr>
      <w:r w:rsidDel="00000000" w:rsidR="00000000" w:rsidRPr="00000000">
        <w:rPr>
          <w:rFonts w:ascii="Arial" w:cs="Arial" w:eastAsia="Arial" w:hAnsi="Arial"/>
          <w:sz w:val="20"/>
          <w:szCs w:val="20"/>
          <w:rtl w:val="0"/>
        </w:rPr>
        <w:t xml:space="preserve">Take another five hits off the tee. </w:t>
      </w:r>
    </w:p>
    <w:p w:rsidR="00000000" w:rsidDel="00000000" w:rsidP="00000000" w:rsidRDefault="00000000" w:rsidRPr="00000000" w14:paraId="0000023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41">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24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3">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44">
      <w:pPr>
        <w:rPr>
          <w:rFonts w:ascii="Arial" w:cs="Arial" w:eastAsia="Arial" w:hAnsi="Arial"/>
          <w:sz w:val="20"/>
          <w:szCs w:val="20"/>
        </w:rPr>
      </w:pPr>
      <w:r w:rsidDel="00000000" w:rsidR="00000000" w:rsidRPr="00000000">
        <w:rPr>
          <w:rFonts w:ascii="Arial" w:cs="Arial" w:eastAsia="Arial" w:hAnsi="Arial"/>
          <w:sz w:val="20"/>
          <w:szCs w:val="20"/>
          <w:rtl w:val="0"/>
        </w:rPr>
        <w:t xml:space="preserve">Take another five hits off the tee. Remember to keep your weight balanced and your eyes on the pitcher.</w:t>
      </w:r>
    </w:p>
    <w:p w:rsidR="00000000" w:rsidDel="00000000" w:rsidP="00000000" w:rsidRDefault="00000000" w:rsidRPr="00000000" w14:paraId="0000024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6">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247">
      <w:pPr>
        <w:rPr>
          <w:rFonts w:ascii="Arial" w:cs="Arial" w:eastAsia="Arial" w:hAnsi="Arial"/>
          <w:sz w:val="20"/>
          <w:szCs w:val="20"/>
        </w:rPr>
      </w:pPr>
      <w:r w:rsidDel="00000000" w:rsidR="00000000" w:rsidRPr="00000000">
        <w:rPr>
          <w:rFonts w:ascii="Arial" w:cs="Arial" w:eastAsia="Arial" w:hAnsi="Arial"/>
          <w:sz w:val="20"/>
          <w:szCs w:val="20"/>
          <w:rtl w:val="0"/>
        </w:rPr>
        <w:t xml:space="preserve">“Let’s go, slugger. Let’s go! *Clap, clap*” Chant</w:t>
      </w:r>
    </w:p>
    <w:p w:rsidR="00000000" w:rsidDel="00000000" w:rsidP="00000000" w:rsidRDefault="00000000" w:rsidRPr="00000000" w14:paraId="0000024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9">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4A">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24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C">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4D">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24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F">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50">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25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2">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253">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25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5">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256">
      <w:pPr>
        <w:rPr>
          <w:rFonts w:ascii="Arial" w:cs="Arial" w:eastAsia="Arial" w:hAnsi="Arial"/>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p>
    <w:p w:rsidR="00000000" w:rsidDel="00000000" w:rsidP="00000000" w:rsidRDefault="00000000" w:rsidRPr="00000000" w14:paraId="0000025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25A">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25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C">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5D">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25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60">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26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2">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63">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w:t>
      </w:r>
      <w:r w:rsidDel="00000000" w:rsidR="00000000" w:rsidRPr="00000000">
        <w:rPr>
          <w:rFonts w:ascii="Arial" w:cs="Arial" w:eastAsia="Arial" w:hAnsi="Arial"/>
          <w:sz w:val="20"/>
          <w:szCs w:val="20"/>
          <w:highlight w:val="white"/>
          <w:rtl w:val="0"/>
        </w:rPr>
        <w:t xml:space="preserve">Each time the player takes a hit, one of them grays out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5">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266">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267">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68">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69">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REVIEW – LOAD – COMPLETION/PROFICIENCY</w:t>
      </w:r>
    </w:p>
    <w:p w:rsidR="00000000" w:rsidDel="00000000" w:rsidP="00000000" w:rsidRDefault="00000000" w:rsidRPr="00000000" w14:paraId="0000026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6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26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Nice!</w:t>
      </w:r>
    </w:p>
    <w:p w:rsidR="00000000" w:rsidDel="00000000" w:rsidP="00000000" w:rsidRDefault="00000000" w:rsidRPr="00000000" w14:paraId="0000026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SUBHEAD]</w:t>
      </w:r>
    </w:p>
    <w:p w:rsidR="00000000" w:rsidDel="00000000" w:rsidP="00000000" w:rsidRDefault="00000000" w:rsidRPr="00000000" w14:paraId="0000026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Let’s keep those adjustments in mind as we move on to Stride.</w:t>
      </w:r>
    </w:p>
    <w:p w:rsidR="00000000" w:rsidDel="00000000" w:rsidP="00000000" w:rsidRDefault="00000000" w:rsidRPr="00000000" w14:paraId="0000027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1">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272">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w:t>
      </w:r>
    </w:p>
    <w:p w:rsidR="00000000" w:rsidDel="00000000" w:rsidP="00000000" w:rsidRDefault="00000000" w:rsidRPr="00000000" w14:paraId="0000027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4">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75">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27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7">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78">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27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27B">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7C">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7D">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7E">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7F">
      <w:pPr>
        <w:rPr>
          <w:rFonts w:ascii="Arial" w:cs="Arial" w:eastAsia="Arial" w:hAnsi="Arial"/>
          <w:b w:val="1"/>
          <w:color w:val="1f3864"/>
          <w:sz w:val="20"/>
          <w:szCs w:val="20"/>
        </w:rPr>
      </w:pPr>
      <w:r w:rsidDel="00000000" w:rsidR="00000000" w:rsidRPr="00000000">
        <w:rPr>
          <w:rFonts w:ascii="Arial" w:cs="Arial" w:eastAsia="Arial" w:hAnsi="Arial"/>
          <w:b w:val="1"/>
          <w:color w:val="002060"/>
          <w:sz w:val="20"/>
          <w:szCs w:val="20"/>
          <w:rtl w:val="0"/>
        </w:rPr>
        <w:t xml:space="preserve">1.4</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1f3864"/>
          <w:sz w:val="20"/>
          <w:szCs w:val="20"/>
          <w:rtl w:val="0"/>
        </w:rPr>
        <w:t xml:space="preserve">STRIDE</w:t>
      </w:r>
    </w:p>
    <w:p w:rsidR="00000000" w:rsidDel="00000000" w:rsidP="00000000" w:rsidRDefault="00000000" w:rsidRPr="00000000" w14:paraId="00000280">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81">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STRIDE - LESSON INTRODUCTION </w:t>
      </w:r>
    </w:p>
    <w:p w:rsidR="00000000" w:rsidDel="00000000" w:rsidP="00000000" w:rsidRDefault="00000000" w:rsidRPr="00000000" w14:paraId="0000028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84">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28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badges build in one at a time to help with the pacing of the VO. The third badge should come in when the VO says, “While striding straight towards the pitcher…”</w:t>
      </w:r>
    </w:p>
    <w:p w:rsidR="00000000" w:rsidDel="00000000" w:rsidP="00000000" w:rsidRDefault="00000000" w:rsidRPr="00000000" w14:paraId="0000028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88">
      <w:pPr>
        <w:rPr>
          <w:rFonts w:ascii="Arial" w:cs="Arial" w:eastAsia="Arial" w:hAnsi="Arial"/>
          <w:sz w:val="20"/>
          <w:szCs w:val="20"/>
        </w:rPr>
      </w:pPr>
      <w:r w:rsidDel="00000000" w:rsidR="00000000" w:rsidRPr="00000000">
        <w:rPr>
          <w:rFonts w:ascii="Arial" w:cs="Arial" w:eastAsia="Arial" w:hAnsi="Arial"/>
          <w:sz w:val="20"/>
          <w:szCs w:val="20"/>
          <w:rtl w:val="0"/>
        </w:rPr>
        <w:t xml:space="preserve">Today’s Lesson Stride</w:t>
      </w:r>
    </w:p>
    <w:p w:rsidR="00000000" w:rsidDel="00000000" w:rsidP="00000000" w:rsidRDefault="00000000" w:rsidRPr="00000000" w14:paraId="0000028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28B">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28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D">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VISUALS]</w:t>
      </w:r>
    </w:p>
    <w:p w:rsidR="00000000" w:rsidDel="00000000" w:rsidP="00000000" w:rsidRDefault="00000000" w:rsidRPr="00000000" w14:paraId="0000028E">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“Hands Back + Shoulder Even” Better Batting Badge</w:t>
      </w:r>
    </w:p>
    <w:p w:rsidR="00000000" w:rsidDel="00000000" w:rsidP="00000000" w:rsidRDefault="00000000" w:rsidRPr="00000000" w14:paraId="0000028F">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“50/50 Weight Shift” Better Batting Badge</w:t>
      </w:r>
    </w:p>
    <w:p w:rsidR="00000000" w:rsidDel="00000000" w:rsidP="00000000" w:rsidRDefault="00000000" w:rsidRPr="00000000" w14:paraId="00000290">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“Stride Straight Forward” Better Batting Badge</w:t>
      </w:r>
    </w:p>
    <w:p w:rsidR="00000000" w:rsidDel="00000000" w:rsidP="00000000" w:rsidRDefault="00000000" w:rsidRPr="00000000" w14:paraId="0000029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2">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93">
      <w:pPr>
        <w:rPr>
          <w:rFonts w:ascii="Arial" w:cs="Arial" w:eastAsia="Arial" w:hAnsi="Arial"/>
          <w:sz w:val="20"/>
          <w:szCs w:val="20"/>
        </w:rPr>
      </w:pPr>
      <w:r w:rsidDel="00000000" w:rsidR="00000000" w:rsidRPr="00000000">
        <w:rPr>
          <w:rFonts w:ascii="Arial" w:cs="Arial" w:eastAsia="Arial" w:hAnsi="Arial"/>
          <w:sz w:val="20"/>
          <w:szCs w:val="20"/>
          <w:rtl w:val="0"/>
        </w:rPr>
        <w:t xml:space="preserve">Your stride is like stretching a rubber band. A good one is full of tension. To get that tension, keep your hands directly above your back foot. This, and keeping your back elbow at shoulder level or below, adds speed and power to your swing. While striding straight towards the pitcher adds accuracy. </w:t>
      </w:r>
    </w:p>
    <w:p w:rsidR="00000000" w:rsidDel="00000000" w:rsidP="00000000" w:rsidRDefault="00000000" w:rsidRPr="00000000" w14:paraId="00000294">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9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9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297">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29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letters of the SCP Subhead 1 animate and to turn it into the SCP Subhead 2.</w:t>
      </w:r>
    </w:p>
    <w:p w:rsidR="00000000" w:rsidDel="00000000" w:rsidP="00000000" w:rsidRDefault="00000000" w:rsidRPr="00000000" w14:paraId="0000029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9A">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9B">
      <w:pPr>
        <w:rPr>
          <w:rFonts w:ascii="Arial" w:cs="Arial" w:eastAsia="Arial" w:hAnsi="Arial"/>
          <w:sz w:val="20"/>
          <w:szCs w:val="20"/>
        </w:rPr>
      </w:pPr>
      <w:r w:rsidDel="00000000" w:rsidR="00000000" w:rsidRPr="00000000">
        <w:rPr>
          <w:rFonts w:ascii="Arial" w:cs="Arial" w:eastAsia="Arial" w:hAnsi="Arial"/>
          <w:sz w:val="20"/>
          <w:szCs w:val="20"/>
          <w:rtl w:val="0"/>
        </w:rPr>
        <w:t xml:space="preserve">Today We’ll Track</w:t>
      </w:r>
    </w:p>
    <w:p w:rsidR="00000000" w:rsidDel="00000000" w:rsidP="00000000" w:rsidRDefault="00000000" w:rsidRPr="00000000" w14:paraId="0000029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D">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[SCP SUBHEAD 1]</w:t>
      </w:r>
    </w:p>
    <w:p w:rsidR="00000000" w:rsidDel="00000000" w:rsidP="00000000" w:rsidRDefault="00000000" w:rsidRPr="00000000" w14:paraId="0000029E">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Your hands in relation to your back foot at toe touch. </w:t>
      </w:r>
    </w:p>
    <w:p w:rsidR="00000000" w:rsidDel="00000000" w:rsidP="00000000" w:rsidRDefault="00000000" w:rsidRPr="00000000" w14:paraId="0000029F">
      <w:pPr>
        <w:ind w:left="720" w:firstLine="0"/>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 </w:t>
      </w:r>
    </w:p>
    <w:p w:rsidR="00000000" w:rsidDel="00000000" w:rsidP="00000000" w:rsidRDefault="00000000" w:rsidRPr="00000000" w14:paraId="000002A0">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[SCP SUBHEAD 2]</w:t>
      </w:r>
    </w:p>
    <w:p w:rsidR="00000000" w:rsidDel="00000000" w:rsidP="00000000" w:rsidRDefault="00000000" w:rsidRPr="00000000" w14:paraId="000002A1">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How often do you align your hands directly above your back foot at toe touch?</w:t>
      </w:r>
    </w:p>
    <w:p w:rsidR="00000000" w:rsidDel="00000000" w:rsidP="00000000" w:rsidRDefault="00000000" w:rsidRPr="00000000" w14:paraId="000002A2">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 </w:t>
      </w:r>
    </w:p>
    <w:p w:rsidR="00000000" w:rsidDel="00000000" w:rsidP="00000000" w:rsidRDefault="00000000" w:rsidRPr="00000000" w14:paraId="000002A3">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[VO]</w:t>
      </w:r>
    </w:p>
    <w:p w:rsidR="00000000" w:rsidDel="00000000" w:rsidP="00000000" w:rsidRDefault="00000000" w:rsidRPr="00000000" w14:paraId="000002A4">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So, for today’s lesson, we’re adding some tension to your stride. We’re tracking your hands in relation to your back foot at toe touch. Our goal is to find out if your hands are aligned with your back foot. Or, to turn that into the type of question you can use data to solve: How often do you align your hands directly above your back foot at toe touch? This will help you improve your swing’s power and quickness.</w:t>
      </w:r>
    </w:p>
    <w:p w:rsidR="00000000" w:rsidDel="00000000" w:rsidP="00000000" w:rsidRDefault="00000000" w:rsidRPr="00000000" w14:paraId="000002A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A6">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A7">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STRIDE – MOVEMENT BREAKDOWN</w:t>
      </w:r>
    </w:p>
    <w:p w:rsidR="00000000" w:rsidDel="00000000" w:rsidP="00000000" w:rsidRDefault="00000000" w:rsidRPr="00000000" w14:paraId="000002A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AA">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AB">
      <w:pPr>
        <w:rPr>
          <w:rFonts w:ascii="Arial" w:cs="Arial" w:eastAsia="Arial" w:hAnsi="Arial"/>
          <w:sz w:val="20"/>
          <w:szCs w:val="20"/>
        </w:rPr>
      </w:pPr>
      <w:r w:rsidDel="00000000" w:rsidR="00000000" w:rsidRPr="00000000">
        <w:rPr>
          <w:rFonts w:ascii="Arial" w:cs="Arial" w:eastAsia="Arial" w:hAnsi="Arial"/>
          <w:sz w:val="20"/>
          <w:szCs w:val="20"/>
          <w:rtl w:val="0"/>
        </w:rPr>
        <w:t xml:space="preserve">How to Stride </w:t>
      </w:r>
    </w:p>
    <w:p w:rsidR="00000000" w:rsidDel="00000000" w:rsidP="00000000" w:rsidRDefault="00000000" w:rsidRPr="00000000" w14:paraId="000002A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D">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AE">
      <w:pPr>
        <w:rPr>
          <w:rFonts w:ascii="Arial" w:cs="Arial" w:eastAsia="Arial" w:hAnsi="Arial"/>
          <w:sz w:val="20"/>
          <w:szCs w:val="20"/>
        </w:rPr>
      </w:pPr>
      <w:r w:rsidDel="00000000" w:rsidR="00000000" w:rsidRPr="00000000">
        <w:rPr>
          <w:rFonts w:ascii="Arial" w:cs="Arial" w:eastAsia="Arial" w:hAnsi="Arial"/>
          <w:sz w:val="20"/>
          <w:szCs w:val="20"/>
          <w:rtl w:val="0"/>
        </w:rPr>
        <w:t xml:space="preserve">Your stride is the literal final step in swing prep. It happens as the pitcher finishes winding up. To make it a good one, you need to do two main things.</w:t>
      </w:r>
    </w:p>
    <w:p w:rsidR="00000000" w:rsidDel="00000000" w:rsidP="00000000" w:rsidRDefault="00000000" w:rsidRPr="00000000" w14:paraId="000002A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B1">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demonstrates the stride for the batter. </w:t>
      </w:r>
    </w:p>
    <w:p w:rsidR="00000000" w:rsidDel="00000000" w:rsidP="00000000" w:rsidRDefault="00000000" w:rsidRPr="00000000" w14:paraId="000002B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3">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B4">
      <w:pPr>
        <w:rPr>
          <w:rFonts w:ascii="Arial" w:cs="Arial" w:eastAsia="Arial" w:hAnsi="Arial"/>
          <w:sz w:val="20"/>
          <w:szCs w:val="20"/>
        </w:rPr>
      </w:pPr>
      <w:r w:rsidDel="00000000" w:rsidR="00000000" w:rsidRPr="00000000">
        <w:rPr>
          <w:rFonts w:ascii="Arial" w:cs="Arial" w:eastAsia="Arial" w:hAnsi="Arial"/>
          <w:sz w:val="20"/>
          <w:szCs w:val="20"/>
          <w:rtl w:val="0"/>
        </w:rPr>
        <w:t xml:space="preserve">At the other end of the cage, we see a pitcher finishing up their windup </w:t>
      </w:r>
    </w:p>
    <w:p w:rsidR="00000000" w:rsidDel="00000000" w:rsidP="00000000" w:rsidRDefault="00000000" w:rsidRPr="00000000" w14:paraId="000002B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 – DEMONSTRATION A</w:t>
      </w:r>
    </w:p>
    <w:p w:rsidR="00000000" w:rsidDel="00000000" w:rsidP="00000000" w:rsidRDefault="00000000" w:rsidRPr="00000000" w14:paraId="000002B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B9">
      <w:pPr>
        <w:rPr>
          <w:rFonts w:ascii="Arial" w:cs="Arial" w:eastAsia="Arial" w:hAnsi="Arial"/>
          <w:sz w:val="20"/>
          <w:szCs w:val="20"/>
        </w:rPr>
      </w:pPr>
      <w:r w:rsidDel="00000000" w:rsidR="00000000" w:rsidRPr="00000000">
        <w:rPr>
          <w:rFonts w:ascii="Arial" w:cs="Arial" w:eastAsia="Arial" w:hAnsi="Arial"/>
          <w:sz w:val="20"/>
          <w:szCs w:val="20"/>
          <w:rtl w:val="0"/>
        </w:rPr>
        <w:t xml:space="preserve">Land your stride </w:t>
      </w:r>
    </w:p>
    <w:p w:rsidR="00000000" w:rsidDel="00000000" w:rsidP="00000000" w:rsidRDefault="00000000" w:rsidRPr="00000000" w14:paraId="000002B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2BC">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1. Stride forward just past the width of your shoulders</w:t>
      </w:r>
    </w:p>
    <w:p w:rsidR="00000000" w:rsidDel="00000000" w:rsidP="00000000" w:rsidRDefault="00000000" w:rsidRPr="00000000" w14:paraId="000002BD">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2BF">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2. Keep your front leg aligned with the pitcher </w:t>
      </w:r>
    </w:p>
    <w:p w:rsidR="00000000" w:rsidDel="00000000" w:rsidP="00000000" w:rsidRDefault="00000000" w:rsidRPr="00000000" w14:paraId="000002C0">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w:t>
      </w:r>
    </w:p>
    <w:p w:rsidR="00000000" w:rsidDel="00000000" w:rsidP="00000000" w:rsidRDefault="00000000" w:rsidRPr="00000000" w14:paraId="000002C2">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3. Land on the ball of your foot with your toes pointed slightly out</w:t>
      </w:r>
    </w:p>
    <w:p w:rsidR="00000000" w:rsidDel="00000000" w:rsidP="00000000" w:rsidRDefault="00000000" w:rsidRPr="00000000" w14:paraId="000002C3">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4]</w:t>
      </w:r>
    </w:p>
    <w:p w:rsidR="00000000" w:rsidDel="00000000" w:rsidP="00000000" w:rsidRDefault="00000000" w:rsidRPr="00000000" w14:paraId="000002C5">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4. Shift your weight forward to center it</w:t>
      </w:r>
    </w:p>
    <w:p w:rsidR="00000000" w:rsidDel="00000000" w:rsidP="00000000" w:rsidRDefault="00000000" w:rsidRPr="00000000" w14:paraId="000002C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C8">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First, you need to land your stride. To do this, stride forward just past the width of your shoulders. About one and a half times their width. While keeping your front leg in a straight line with the pitcher. Aim to have your front foot land even with the tee. When your foot is ready to hit the ground, land on the inside ball of your foot. Or, the part where your big toe connects to the rest of your foot. With your heel off the ground. And your toes pointed slightly out at a slight 45-degree angle. Kind of like a penguin.</w:t>
      </w:r>
    </w:p>
    <w:p w:rsidR="00000000" w:rsidDel="00000000" w:rsidP="00000000" w:rsidRDefault="00000000" w:rsidRPr="00000000" w14:paraId="000002C9">
      <w:pPr>
        <w:ind w:left="-360" w:righ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A">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As your foot lands, shift your weight forward. So it is centered between your knees, about fifty-five percent of your weight on the back foot and about forty-five percent on the front foot.</w:t>
      </w:r>
    </w:p>
    <w:p w:rsidR="00000000" w:rsidDel="00000000" w:rsidP="00000000" w:rsidRDefault="00000000" w:rsidRPr="00000000" w14:paraId="000002C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C">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2CD">
      <w:pPr>
        <w:rPr>
          <w:rFonts w:ascii="Arial" w:cs="Arial" w:eastAsia="Arial" w:hAnsi="Arial"/>
          <w:sz w:val="20"/>
          <w:szCs w:val="20"/>
        </w:rPr>
      </w:pPr>
      <w:r w:rsidDel="00000000" w:rsidR="00000000" w:rsidRPr="00000000">
        <w:rPr>
          <w:rFonts w:ascii="Arial" w:cs="Arial" w:eastAsia="Arial" w:hAnsi="Arial"/>
          <w:sz w:val="20"/>
          <w:szCs w:val="20"/>
          <w:rtl w:val="0"/>
        </w:rPr>
        <w:t xml:space="preserve">As the VO describes the action, the optimal form demonstrates it. When the form takes the step, a measurement of “1.5X” will appear on-screen. When the VO mentions leg alignment with the pitcher, a pitching form will appear that mirrors our optimal to demonstrate. Then, weight distribution section, we’ll watch as the numbers readjust themselves from 60/40 to 55/45. </w:t>
      </w:r>
    </w:p>
    <w:p w:rsidR="00000000" w:rsidDel="00000000" w:rsidP="00000000" w:rsidRDefault="00000000" w:rsidRPr="00000000" w14:paraId="000002C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F">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D0">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holding their wind-up position </w:t>
      </w:r>
    </w:p>
    <w:p w:rsidR="00000000" w:rsidDel="00000000" w:rsidP="00000000" w:rsidRDefault="00000000" w:rsidRPr="00000000" w14:paraId="000002D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 – MOVEMENT PRACTICE A </w:t>
      </w:r>
    </w:p>
    <w:p w:rsidR="00000000" w:rsidDel="00000000" w:rsidP="00000000" w:rsidRDefault="00000000" w:rsidRPr="00000000" w14:paraId="000002D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D5">
      <w:pPr>
        <w:rPr>
          <w:rFonts w:ascii="Arial" w:cs="Arial" w:eastAsia="Arial" w:hAnsi="Arial"/>
          <w:sz w:val="20"/>
          <w:szCs w:val="20"/>
        </w:rPr>
      </w:pPr>
      <w:r w:rsidDel="00000000" w:rsidR="00000000" w:rsidRPr="00000000">
        <w:rPr>
          <w:rFonts w:ascii="Arial" w:cs="Arial" w:eastAsia="Arial" w:hAnsi="Arial"/>
          <w:sz w:val="20"/>
          <w:szCs w:val="20"/>
          <w:rtl w:val="0"/>
        </w:rPr>
        <w:t xml:space="preserve">Try this motion a few times without hitting the ball. </w:t>
      </w:r>
    </w:p>
    <w:p w:rsidR="00000000" w:rsidDel="00000000" w:rsidP="00000000" w:rsidRDefault="00000000" w:rsidRPr="00000000" w14:paraId="000002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7">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2D8">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your teammate to make sure you don’t miss a step.</w:t>
      </w:r>
    </w:p>
    <w:p w:rsidR="00000000" w:rsidDel="00000000" w:rsidP="00000000" w:rsidRDefault="00000000" w:rsidRPr="00000000" w14:paraId="000002D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2DB">
      <w:pPr>
        <w:rPr>
          <w:rFonts w:ascii="Arial" w:cs="Arial" w:eastAsia="Arial" w:hAnsi="Arial"/>
          <w:sz w:val="20"/>
          <w:szCs w:val="20"/>
        </w:rPr>
      </w:pPr>
      <w:r w:rsidDel="00000000" w:rsidR="00000000" w:rsidRPr="00000000">
        <w:rPr>
          <w:rFonts w:ascii="Arial" w:cs="Arial" w:eastAsia="Arial" w:hAnsi="Arial"/>
          <w:sz w:val="20"/>
          <w:szCs w:val="20"/>
          <w:rtl w:val="0"/>
        </w:rPr>
        <w:t xml:space="preserve">Optimal form demonstrates the movement three times without swinging the bat and a live camera feed that allows the players to watch themselves complete the movement.</w:t>
      </w:r>
    </w:p>
    <w:p w:rsidR="00000000" w:rsidDel="00000000" w:rsidP="00000000" w:rsidRDefault="00000000" w:rsidRPr="00000000" w14:paraId="000002D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D">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FOLLOWS ALONG WITH THE OPTIMAL FORM&gt;</w:t>
      </w:r>
    </w:p>
    <w:p w:rsidR="00000000" w:rsidDel="00000000" w:rsidP="00000000" w:rsidRDefault="00000000" w:rsidRPr="00000000" w14:paraId="000002D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F">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E0">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2E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 – MOVEMENT PRACTICE CONCLUSION A </w:t>
      </w:r>
    </w:p>
    <w:p w:rsidR="00000000" w:rsidDel="00000000" w:rsidP="00000000" w:rsidRDefault="00000000" w:rsidRPr="00000000" w14:paraId="000002E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E5">
      <w:pPr>
        <w:rPr>
          <w:rFonts w:ascii="Arial" w:cs="Arial" w:eastAsia="Arial" w:hAnsi="Arial"/>
          <w:sz w:val="20"/>
          <w:szCs w:val="20"/>
        </w:rPr>
      </w:pPr>
      <w:r w:rsidDel="00000000" w:rsidR="00000000" w:rsidRPr="00000000">
        <w:rPr>
          <w:rFonts w:ascii="Arial" w:cs="Arial" w:eastAsia="Arial" w:hAnsi="Arial"/>
          <w:sz w:val="20"/>
          <w:szCs w:val="20"/>
          <w:rtl w:val="0"/>
        </w:rPr>
        <w:t xml:space="preserve">Nice work! Your training just took a big step forward.</w:t>
      </w:r>
    </w:p>
    <w:p w:rsidR="00000000" w:rsidDel="00000000" w:rsidP="00000000" w:rsidRDefault="00000000" w:rsidRPr="00000000" w14:paraId="000002E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7">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2E8">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w:t>
      </w:r>
    </w:p>
    <w:p w:rsidR="00000000" w:rsidDel="00000000" w:rsidP="00000000" w:rsidRDefault="00000000" w:rsidRPr="00000000" w14:paraId="000002E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EB">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stands up to root for the player before resuming their stance.</w:t>
      </w:r>
    </w:p>
    <w:p w:rsidR="00000000" w:rsidDel="00000000" w:rsidP="00000000" w:rsidRDefault="00000000" w:rsidRPr="00000000" w14:paraId="000002E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  – DEMONSTRATION B</w:t>
      </w:r>
    </w:p>
    <w:p w:rsidR="00000000" w:rsidDel="00000000" w:rsidP="00000000" w:rsidRDefault="00000000" w:rsidRPr="00000000" w14:paraId="000002E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F0">
      <w:pPr>
        <w:rPr>
          <w:rFonts w:ascii="Arial" w:cs="Arial" w:eastAsia="Arial" w:hAnsi="Arial"/>
          <w:sz w:val="20"/>
          <w:szCs w:val="20"/>
        </w:rPr>
      </w:pPr>
      <w:r w:rsidDel="00000000" w:rsidR="00000000" w:rsidRPr="00000000">
        <w:rPr>
          <w:rFonts w:ascii="Arial" w:cs="Arial" w:eastAsia="Arial" w:hAnsi="Arial"/>
          <w:sz w:val="20"/>
          <w:szCs w:val="20"/>
          <w:rtl w:val="0"/>
        </w:rPr>
        <w:t xml:space="preserve">Coil up your energy</w:t>
      </w:r>
    </w:p>
    <w:p w:rsidR="00000000" w:rsidDel="00000000" w:rsidP="00000000" w:rsidRDefault="00000000" w:rsidRPr="00000000" w14:paraId="000002F1">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2">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2F3">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1. Rotate your shoulders to move your hands directly above your back foot</w:t>
      </w:r>
    </w:p>
    <w:p w:rsidR="00000000" w:rsidDel="00000000" w:rsidP="00000000" w:rsidRDefault="00000000" w:rsidRPr="00000000" w14:paraId="000002F4">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5">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2F6">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2. Keep your front elbow close to your chest and bent</w:t>
      </w:r>
    </w:p>
    <w:p w:rsidR="00000000" w:rsidDel="00000000" w:rsidP="00000000" w:rsidRDefault="00000000" w:rsidRPr="00000000" w14:paraId="000002F7">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8">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w:t>
      </w:r>
    </w:p>
    <w:p w:rsidR="00000000" w:rsidDel="00000000" w:rsidP="00000000" w:rsidRDefault="00000000" w:rsidRPr="00000000" w14:paraId="000002F9">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3. Keep your back elbow in line with your back shoulder</w:t>
      </w:r>
    </w:p>
    <w:p w:rsidR="00000000" w:rsidDel="00000000" w:rsidP="00000000" w:rsidRDefault="00000000" w:rsidRPr="00000000" w14:paraId="000002FA">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4]</w:t>
      </w:r>
    </w:p>
    <w:p w:rsidR="00000000" w:rsidDel="00000000" w:rsidP="00000000" w:rsidRDefault="00000000" w:rsidRPr="00000000" w14:paraId="000002FC">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4. Keep your torso upright</w:t>
      </w:r>
    </w:p>
    <w:p w:rsidR="00000000" w:rsidDel="00000000" w:rsidP="00000000" w:rsidRDefault="00000000" w:rsidRPr="00000000" w14:paraId="000002F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E">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FF">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The next thing you need to focus on is coiling up your energy. As your foot glides forward, rotate your shoulders about 10 degrees—or the bottom of a pizza slice—to move your hands directly above your back foot. Make sure you keep your front elbow close to your chest and bent at a 90-degree angle, like a corner of a pizza box. And, your back elbow in line with your back shoulder. Also try to keep your torso upright.</w:t>
      </w:r>
    </w:p>
    <w:p w:rsidR="00000000" w:rsidDel="00000000" w:rsidP="00000000" w:rsidRDefault="00000000" w:rsidRPr="00000000" w14:paraId="0000030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302">
      <w:pPr>
        <w:rPr>
          <w:rFonts w:ascii="Arial" w:cs="Arial" w:eastAsia="Arial" w:hAnsi="Arial"/>
          <w:sz w:val="20"/>
          <w:szCs w:val="20"/>
        </w:rPr>
      </w:pPr>
      <w:r w:rsidDel="00000000" w:rsidR="00000000" w:rsidRPr="00000000">
        <w:rPr>
          <w:rFonts w:ascii="Arial" w:cs="Arial" w:eastAsia="Arial" w:hAnsi="Arial"/>
          <w:sz w:val="20"/>
          <w:szCs w:val="20"/>
          <w:rtl w:val="0"/>
        </w:rPr>
        <w:t xml:space="preserve">As the VO describes the action, the optimal form will demonstrate it. When the VO mentions a 10-degree angle, the bottom part of a slice of pizza icon appears to demonstrate how much of a rotation they should be going for.</w:t>
      </w:r>
    </w:p>
    <w:p w:rsidR="00000000" w:rsidDel="00000000" w:rsidP="00000000" w:rsidRDefault="00000000" w:rsidRPr="00000000" w14:paraId="0000030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4">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discusses the hand, the optimal form moves hands back and a vertically straight line appears between the rear foot and the hands. That line disappears and another set of lines appears that shows what the front arm should be doing at 90-degrees. </w:t>
      </w:r>
    </w:p>
    <w:p w:rsidR="00000000" w:rsidDel="00000000" w:rsidP="00000000" w:rsidRDefault="00000000" w:rsidRPr="00000000" w14:paraId="0000030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6">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07">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holding their wind-up position </w:t>
      </w:r>
    </w:p>
    <w:p w:rsidR="00000000" w:rsidDel="00000000" w:rsidP="00000000" w:rsidRDefault="00000000" w:rsidRPr="00000000" w14:paraId="0000030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6 – MOVEMENT PRACTICE B</w:t>
      </w:r>
    </w:p>
    <w:p w:rsidR="00000000" w:rsidDel="00000000" w:rsidP="00000000" w:rsidRDefault="00000000" w:rsidRPr="00000000" w14:paraId="0000030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0C">
      <w:pPr>
        <w:rPr>
          <w:rFonts w:ascii="Arial" w:cs="Arial" w:eastAsia="Arial" w:hAnsi="Arial"/>
          <w:sz w:val="20"/>
          <w:szCs w:val="20"/>
        </w:rPr>
      </w:pPr>
      <w:r w:rsidDel="00000000" w:rsidR="00000000" w:rsidRPr="00000000">
        <w:rPr>
          <w:rFonts w:ascii="Arial" w:cs="Arial" w:eastAsia="Arial" w:hAnsi="Arial"/>
          <w:sz w:val="20"/>
          <w:szCs w:val="20"/>
          <w:rtl w:val="0"/>
        </w:rPr>
        <w:t xml:space="preserve">Try this motion a few times without hitting the ball. </w:t>
      </w:r>
    </w:p>
    <w:p w:rsidR="00000000" w:rsidDel="00000000" w:rsidP="00000000" w:rsidRDefault="00000000" w:rsidRPr="00000000" w14:paraId="0000030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30F">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your teammate, again.</w:t>
      </w:r>
    </w:p>
    <w:p w:rsidR="00000000" w:rsidDel="00000000" w:rsidP="00000000" w:rsidRDefault="00000000" w:rsidRPr="00000000" w14:paraId="0000031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312">
      <w:pPr>
        <w:rPr>
          <w:rFonts w:ascii="Arial" w:cs="Arial" w:eastAsia="Arial" w:hAnsi="Arial"/>
          <w:sz w:val="20"/>
          <w:szCs w:val="20"/>
        </w:rPr>
      </w:pPr>
      <w:r w:rsidDel="00000000" w:rsidR="00000000" w:rsidRPr="00000000">
        <w:rPr>
          <w:rFonts w:ascii="Arial" w:cs="Arial" w:eastAsia="Arial" w:hAnsi="Arial"/>
          <w:sz w:val="20"/>
          <w:szCs w:val="20"/>
          <w:rtl w:val="0"/>
        </w:rPr>
        <w:t xml:space="preserve">Optimal form demonstrates the movement three times without swinging the bat and a live camera feed that allows the players to watch themselves complete the movement.</w:t>
      </w:r>
    </w:p>
    <w:p w:rsidR="00000000" w:rsidDel="00000000" w:rsidP="00000000" w:rsidRDefault="00000000" w:rsidRPr="00000000" w14:paraId="0000031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4">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FOLLOWS ALONG WITH THE OPTIMAL FORM&gt;</w:t>
      </w:r>
    </w:p>
    <w:p w:rsidR="00000000" w:rsidDel="00000000" w:rsidP="00000000" w:rsidRDefault="00000000" w:rsidRPr="00000000" w14:paraId="000003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6">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17">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1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7 – MOVEMENT PRACTICE CONCLUSION B</w:t>
      </w:r>
    </w:p>
    <w:p w:rsidR="00000000" w:rsidDel="00000000" w:rsidP="00000000" w:rsidRDefault="00000000" w:rsidRPr="00000000" w14:paraId="0000031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1C">
      <w:pPr>
        <w:rPr>
          <w:rFonts w:ascii="Arial" w:cs="Arial" w:eastAsia="Arial" w:hAnsi="Arial"/>
          <w:sz w:val="20"/>
          <w:szCs w:val="20"/>
        </w:rPr>
      </w:pPr>
      <w:r w:rsidDel="00000000" w:rsidR="00000000" w:rsidRPr="00000000">
        <w:rPr>
          <w:rFonts w:ascii="Arial" w:cs="Arial" w:eastAsia="Arial" w:hAnsi="Arial"/>
          <w:sz w:val="20"/>
          <w:szCs w:val="20"/>
          <w:rtl w:val="0"/>
        </w:rPr>
        <w:t xml:space="preserve">Nice twist! </w:t>
      </w:r>
    </w:p>
    <w:p w:rsidR="00000000" w:rsidDel="00000000" w:rsidP="00000000" w:rsidRDefault="00000000" w:rsidRPr="00000000" w14:paraId="0000031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E">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1F">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w:t>
      </w:r>
    </w:p>
    <w:p w:rsidR="00000000" w:rsidDel="00000000" w:rsidP="00000000" w:rsidRDefault="00000000" w:rsidRPr="00000000" w14:paraId="000003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22">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stands up to root for the player before resuming their stance.</w:t>
      </w:r>
    </w:p>
    <w:p w:rsidR="00000000" w:rsidDel="00000000" w:rsidP="00000000" w:rsidRDefault="00000000" w:rsidRPr="00000000" w14:paraId="0000032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STRIDE – SWINGS ROUND 1</w:t>
      </w:r>
    </w:p>
    <w:p w:rsidR="00000000" w:rsidDel="00000000" w:rsidP="00000000" w:rsidRDefault="00000000" w:rsidRPr="00000000" w14:paraId="0000032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32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329">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put it all together.</w:t>
      </w:r>
    </w:p>
    <w:p w:rsidR="00000000" w:rsidDel="00000000" w:rsidP="00000000" w:rsidRDefault="00000000" w:rsidRPr="00000000" w14:paraId="0000032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2C">
      <w:pPr>
        <w:rPr>
          <w:rFonts w:ascii="Arial" w:cs="Arial" w:eastAsia="Arial" w:hAnsi="Arial"/>
          <w:sz w:val="20"/>
          <w:szCs w:val="20"/>
        </w:rPr>
      </w:pPr>
      <w:r w:rsidDel="00000000" w:rsidR="00000000" w:rsidRPr="00000000">
        <w:rPr>
          <w:rFonts w:ascii="Arial" w:cs="Arial" w:eastAsia="Arial" w:hAnsi="Arial"/>
          <w:sz w:val="20"/>
          <w:szCs w:val="20"/>
          <w:rtl w:val="0"/>
        </w:rPr>
        <w:t xml:space="preserve">Take five hits off the tee. </w:t>
      </w:r>
    </w:p>
    <w:p w:rsidR="00000000" w:rsidDel="00000000" w:rsidP="00000000" w:rsidRDefault="00000000" w:rsidRPr="00000000" w14:paraId="0000032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E">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2F">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33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1">
      <w:pPr>
        <w:rPr>
          <w:rFonts w:ascii="Arial" w:cs="Arial" w:eastAsia="Arial" w:hAnsi="Arial"/>
          <w:sz w:val="20"/>
          <w:szCs w:val="20"/>
        </w:rPr>
      </w:pPr>
      <w:r w:rsidDel="00000000" w:rsidR="00000000" w:rsidRPr="00000000">
        <w:rPr>
          <w:rFonts w:ascii="Arial" w:cs="Arial" w:eastAsia="Arial" w:hAnsi="Arial"/>
          <w:sz w:val="20"/>
          <w:szCs w:val="20"/>
          <w:rtl w:val="0"/>
        </w:rPr>
        <w:t xml:space="preserve">[BBP VISUAL]</w:t>
      </w:r>
    </w:p>
    <w:p w:rsidR="00000000" w:rsidDel="00000000" w:rsidP="00000000" w:rsidRDefault="00000000" w:rsidRPr="00000000" w14:paraId="00000332">
      <w:pPr>
        <w:rPr>
          <w:rFonts w:ascii="Arial" w:cs="Arial" w:eastAsia="Arial" w:hAnsi="Arial"/>
          <w:sz w:val="20"/>
          <w:szCs w:val="20"/>
        </w:rPr>
      </w:pPr>
      <w:r w:rsidDel="00000000" w:rsidR="00000000" w:rsidRPr="00000000">
        <w:rPr>
          <w:rFonts w:ascii="Arial" w:cs="Arial" w:eastAsia="Arial" w:hAnsi="Arial"/>
          <w:sz w:val="20"/>
          <w:szCs w:val="20"/>
          <w:rtl w:val="0"/>
        </w:rPr>
        <w:t xml:space="preserve">Denotations of the back of the batter’s box and where the front foot should appear. </w:t>
      </w:r>
    </w:p>
    <w:p w:rsidR="00000000" w:rsidDel="00000000" w:rsidP="00000000" w:rsidRDefault="00000000" w:rsidRPr="00000000" w14:paraId="0000033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4">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35">
      <w:pPr>
        <w:rPr>
          <w:rFonts w:ascii="Arial" w:cs="Arial" w:eastAsia="Arial" w:hAnsi="Arial"/>
          <w:color w:val="e600e6"/>
          <w:sz w:val="20"/>
          <w:szCs w:val="20"/>
        </w:rPr>
      </w:pPr>
      <w:r w:rsidDel="00000000" w:rsidR="00000000" w:rsidRPr="00000000">
        <w:rPr>
          <w:rFonts w:ascii="Arial" w:cs="Arial" w:eastAsia="Arial" w:hAnsi="Arial"/>
          <w:sz w:val="20"/>
          <w:szCs w:val="20"/>
          <w:rtl w:val="0"/>
        </w:rPr>
        <w:t xml:space="preserve">Now, let’s put it all together. Take five hits off the tee. Remember to land on the ball of your foot, keep your weight centered, rotate your hands to above your back foot, keep your eyes on the pitcher, </w:t>
      </w:r>
      <w:r w:rsidDel="00000000" w:rsidR="00000000" w:rsidRPr="00000000">
        <w:rPr>
          <w:rFonts w:ascii="Arial" w:cs="Arial" w:eastAsia="Arial" w:hAnsi="Arial"/>
          <w:color w:val="e600e6"/>
          <w:sz w:val="20"/>
          <w:szCs w:val="20"/>
          <w:rtl w:val="0"/>
        </w:rPr>
        <w:t xml:space="preserve">and hit the ball as hard as you can.</w:t>
      </w:r>
    </w:p>
    <w:p w:rsidR="00000000" w:rsidDel="00000000" w:rsidP="00000000" w:rsidRDefault="00000000" w:rsidRPr="00000000" w14:paraId="0000033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7">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38">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3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33C">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SWINGS OFF A TEE&gt;</w:t>
      </w:r>
    </w:p>
    <w:p w:rsidR="00000000" w:rsidDel="00000000" w:rsidP="00000000" w:rsidRDefault="00000000" w:rsidRPr="00000000" w14:paraId="0000033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E">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3F">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cheers</w:t>
      </w:r>
    </w:p>
    <w:p w:rsidR="00000000" w:rsidDel="00000000" w:rsidP="00000000" w:rsidRDefault="00000000" w:rsidRPr="00000000" w14:paraId="0000034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1">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42">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4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45">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34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48">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w:t>
      </w:r>
      <w:r w:rsidDel="00000000" w:rsidR="00000000" w:rsidRPr="00000000">
        <w:rPr>
          <w:rFonts w:ascii="Arial" w:cs="Arial" w:eastAsia="Arial" w:hAnsi="Arial"/>
          <w:sz w:val="20"/>
          <w:szCs w:val="20"/>
          <w:highlight w:val="white"/>
          <w:rtl w:val="0"/>
        </w:rPr>
        <w:t xml:space="preserve">Each time the player takes a hit, one of them grays out.</w:t>
      </w:r>
      <w:r w:rsidDel="00000000" w:rsidR="00000000" w:rsidRPr="00000000">
        <w:rPr>
          <w:rtl w:val="0"/>
        </w:rPr>
      </w:r>
    </w:p>
    <w:p w:rsidR="00000000" w:rsidDel="00000000" w:rsidP="00000000" w:rsidRDefault="00000000" w:rsidRPr="00000000" w14:paraId="0000034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A">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34B">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3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E">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STRIDE - FEEDBACK</w:t>
      </w:r>
    </w:p>
    <w:p w:rsidR="00000000" w:rsidDel="00000000" w:rsidP="00000000" w:rsidRDefault="00000000" w:rsidRPr="00000000" w14:paraId="0000034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0">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1 – IDENTIFY</w:t>
      </w:r>
    </w:p>
    <w:p w:rsidR="00000000" w:rsidDel="00000000" w:rsidP="00000000" w:rsidRDefault="00000000" w:rsidRPr="00000000" w14:paraId="00000351">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5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We will use the optimal form to indicate the parts of the body that are affecting their stride. We’ll place the adjustment suggestions from the flaws matrix near the hot spots. </w:t>
      </w:r>
    </w:p>
    <w:p w:rsidR="00000000" w:rsidDel="00000000" w:rsidP="00000000" w:rsidRDefault="00000000" w:rsidRPr="00000000" w14:paraId="000003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5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55">
      <w:pPr>
        <w:rPr>
          <w:rFonts w:ascii="Arial" w:cs="Arial" w:eastAsia="Arial" w:hAnsi="Arial"/>
          <w:sz w:val="20"/>
          <w:szCs w:val="20"/>
        </w:rPr>
      </w:pPr>
      <w:r w:rsidDel="00000000" w:rsidR="00000000" w:rsidRPr="00000000">
        <w:rPr>
          <w:rFonts w:ascii="Arial" w:cs="Arial" w:eastAsia="Arial" w:hAnsi="Arial"/>
          <w:sz w:val="20"/>
          <w:szCs w:val="20"/>
          <w:rtl w:val="0"/>
        </w:rPr>
        <w:t xml:space="preserve">The data is telling us something.</w:t>
      </w:r>
    </w:p>
    <w:p w:rsidR="00000000" w:rsidDel="00000000" w:rsidP="00000000" w:rsidRDefault="00000000" w:rsidRPr="00000000" w14:paraId="0000035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w:t>
      </w:r>
    </w:p>
    <w:p w:rsidR="00000000" w:rsidDel="00000000" w:rsidP="00000000" w:rsidRDefault="00000000" w:rsidRPr="00000000" w14:paraId="00000358">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Based on your data analysis, here are the top two adjustment areas for your stride.</w:t>
      </w:r>
    </w:p>
    <w:p w:rsidR="00000000" w:rsidDel="00000000" w:rsidP="00000000" w:rsidRDefault="00000000" w:rsidRPr="00000000" w14:paraId="00000359">
      <w:pPr>
        <w:rPr>
          <w:rFonts w:ascii="Arial" w:cs="Arial" w:eastAsia="Arial" w:hAnsi="Arial"/>
          <w:sz w:val="20"/>
          <w:szCs w:val="20"/>
          <w:shd w:fill="ffe599" w:val="clear"/>
        </w:rPr>
      </w:pPr>
      <w:r w:rsidDel="00000000" w:rsidR="00000000" w:rsidRPr="00000000">
        <w:rPr>
          <w:rtl w:val="0"/>
        </w:rPr>
      </w:r>
    </w:p>
    <w:p w:rsidR="00000000" w:rsidDel="00000000" w:rsidP="00000000" w:rsidRDefault="00000000" w:rsidRPr="00000000" w14:paraId="0000035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5B">
      <w:pPr>
        <w:rPr>
          <w:rFonts w:ascii="Arial" w:cs="Arial" w:eastAsia="Arial" w:hAnsi="Arial"/>
          <w:sz w:val="20"/>
          <w:szCs w:val="20"/>
        </w:rPr>
      </w:pPr>
      <w:r w:rsidDel="00000000" w:rsidR="00000000" w:rsidRPr="00000000">
        <w:rPr>
          <w:rFonts w:ascii="Arial" w:cs="Arial" w:eastAsia="Arial" w:hAnsi="Arial"/>
          <w:sz w:val="20"/>
          <w:szCs w:val="20"/>
          <w:rtl w:val="0"/>
        </w:rPr>
        <w:t xml:space="preserve">We’ll highlight all the areas we measured. Then, we’ll start highlighting them in a random sequence like the machine is thinking, before we land on the top two areas we plan on calling out.</w:t>
      </w:r>
    </w:p>
    <w:p w:rsidR="00000000" w:rsidDel="00000000" w:rsidP="00000000" w:rsidRDefault="00000000" w:rsidRPr="00000000" w14:paraId="000003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D">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5E">
      <w:pPr>
        <w:rPr>
          <w:rFonts w:ascii="Arial" w:cs="Arial" w:eastAsia="Arial" w:hAnsi="Arial"/>
          <w:sz w:val="20"/>
          <w:szCs w:val="20"/>
        </w:rPr>
      </w:pPr>
      <w:r w:rsidDel="00000000" w:rsidR="00000000" w:rsidRPr="00000000">
        <w:rPr>
          <w:rFonts w:ascii="Arial" w:cs="Arial" w:eastAsia="Arial" w:hAnsi="Arial"/>
          <w:sz w:val="20"/>
          <w:szCs w:val="20"/>
          <w:rtl w:val="0"/>
        </w:rPr>
        <w:t xml:space="preserve">Beep, boop. (EXAMPLE SOUNDS: </w:t>
      </w:r>
      <w:hyperlink r:id="rId12">
        <w:r w:rsidDel="00000000" w:rsidR="00000000" w:rsidRPr="00000000">
          <w:rPr>
            <w:rFonts w:ascii="Arial" w:cs="Arial" w:eastAsia="Arial" w:hAnsi="Arial"/>
            <w:color w:val="1155cc"/>
            <w:sz w:val="20"/>
            <w:szCs w:val="20"/>
            <w:u w:val="single"/>
            <w:rtl w:val="0"/>
          </w:rPr>
          <w:t xml:space="preserve">https://freesound.org/people/plasterbrain/sounds/395503/</w:t>
        </w:r>
      </w:hyperlink>
      <w:r w:rsidDel="00000000" w:rsidR="00000000" w:rsidRPr="00000000">
        <w:rPr>
          <w:rFonts w:ascii="Arial" w:cs="Arial" w:eastAsia="Arial" w:hAnsi="Arial"/>
          <w:sz w:val="20"/>
          <w:szCs w:val="20"/>
          <w:rtl w:val="0"/>
        </w:rPr>
        <w:t xml:space="preserve"> , </w:t>
      </w:r>
      <w:hyperlink r:id="rId13">
        <w:r w:rsidDel="00000000" w:rsidR="00000000" w:rsidRPr="00000000">
          <w:rPr>
            <w:rFonts w:ascii="Arial" w:cs="Arial" w:eastAsia="Arial" w:hAnsi="Arial"/>
            <w:color w:val="1155cc"/>
            <w:sz w:val="20"/>
            <w:szCs w:val="20"/>
            <w:u w:val="single"/>
            <w:rtl w:val="0"/>
          </w:rPr>
          <w:t xml:space="preserve">https://freesound.org/people/SerAaron/sounds/182546/</w:t>
        </w:r>
      </w:hyperlink>
      <w:r w:rsidDel="00000000" w:rsidR="00000000" w:rsidRPr="00000000">
        <w:rPr>
          <w:rFonts w:ascii="Arial" w:cs="Arial" w:eastAsia="Arial" w:hAnsi="Arial"/>
          <w:sz w:val="20"/>
          <w:szCs w:val="20"/>
          <w:rtl w:val="0"/>
        </w:rPr>
        <w:t xml:space="preserve"> , and the first part of </w:t>
      </w:r>
      <w:hyperlink r:id="rId14">
        <w:r w:rsidDel="00000000" w:rsidR="00000000" w:rsidRPr="00000000">
          <w:rPr>
            <w:rFonts w:ascii="Arial" w:cs="Arial" w:eastAsia="Arial" w:hAnsi="Arial"/>
            <w:color w:val="1155cc"/>
            <w:sz w:val="20"/>
            <w:szCs w:val="20"/>
            <w:u w:val="single"/>
            <w:rtl w:val="0"/>
          </w:rPr>
          <w:t xml:space="preserve">https://freesound.org/people/RICHERlandTV/sounds/265775/</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1">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2A – INTERPRET</w:t>
      </w:r>
    </w:p>
    <w:p w:rsidR="00000000" w:rsidDel="00000000" w:rsidP="00000000" w:rsidRDefault="00000000" w:rsidRPr="00000000" w14:paraId="00000362">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6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We’ll place hotspots near the adjustment areas on the optimal form. Then, add the “adjustment needed” notations from the flaws matrix near the hot spots. </w:t>
      </w:r>
      <w:r w:rsidDel="00000000" w:rsidR="00000000" w:rsidRPr="00000000">
        <w:rPr>
          <w:rFonts w:ascii="Arial" w:cs="Arial" w:eastAsia="Arial" w:hAnsi="Arial"/>
          <w:sz w:val="20"/>
          <w:szCs w:val="20"/>
          <w:rtl w:val="0"/>
        </w:rPr>
        <w:t xml:space="preserve">(</w:t>
      </w:r>
      <w:hyperlink r:id="rId15">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36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THEIR STRIDE’S LENGTH</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6">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foot</w:t>
      </w:r>
    </w:p>
    <w:p w:rsidR="00000000" w:rsidDel="00000000" w:rsidP="00000000" w:rsidRDefault="00000000" w:rsidRPr="00000000" w14:paraId="0000036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THEIR HAND POSITION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69">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6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B">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FLAT-FOOTED FEET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6C">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feet</w:t>
      </w:r>
    </w:p>
    <w:p w:rsidR="00000000" w:rsidDel="00000000" w:rsidP="00000000" w:rsidRDefault="00000000" w:rsidRPr="00000000" w14:paraId="0000036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E">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WEIGHT DISTRIBUTION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6F">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knees</w:t>
      </w:r>
    </w:p>
    <w:p w:rsidR="00000000" w:rsidDel="00000000" w:rsidP="00000000" w:rsidRDefault="00000000" w:rsidRPr="00000000" w14:paraId="0000037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1">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LEG PLACEMENT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72">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leg</w:t>
      </w:r>
    </w:p>
    <w:p w:rsidR="00000000" w:rsidDel="00000000" w:rsidP="00000000" w:rsidRDefault="00000000" w:rsidRPr="00000000" w14:paraId="0000037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4">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FOOT PLACEMENT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75">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foot</w:t>
      </w:r>
    </w:p>
    <w:p w:rsidR="00000000" w:rsidDel="00000000" w:rsidP="00000000" w:rsidRDefault="00000000" w:rsidRPr="00000000" w14:paraId="0000037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7">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378">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37B">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D">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7E">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37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0">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81">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38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3">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384">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7">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2B – INTERPRET</w:t>
      </w:r>
    </w:p>
    <w:p w:rsidR="00000000" w:rsidDel="00000000" w:rsidP="00000000" w:rsidRDefault="00000000" w:rsidRPr="00000000" w14:paraId="00000388">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89">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Underneath the “adjustment needed” notations. Place the corresponding “coaching” copy from the flaws matrix. </w:t>
      </w:r>
      <w:r w:rsidDel="00000000" w:rsidR="00000000" w:rsidRPr="00000000">
        <w:rPr>
          <w:rFonts w:ascii="Arial" w:cs="Arial" w:eastAsia="Arial" w:hAnsi="Arial"/>
          <w:sz w:val="20"/>
          <w:szCs w:val="20"/>
          <w:rtl w:val="0"/>
        </w:rPr>
        <w:t xml:space="preserve">(</w:t>
      </w:r>
      <w:hyperlink r:id="rId16">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THEIR STRIDE’S LENGTH</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C">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foot</w:t>
      </w:r>
    </w:p>
    <w:p w:rsidR="00000000" w:rsidDel="00000000" w:rsidP="00000000" w:rsidRDefault="00000000" w:rsidRPr="00000000" w14:paraId="0000038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E">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THEIR HAND POSITION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F">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9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1">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FLAT-FOOTED FEET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92">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feet</w:t>
      </w:r>
    </w:p>
    <w:p w:rsidR="00000000" w:rsidDel="00000000" w:rsidP="00000000" w:rsidRDefault="00000000" w:rsidRPr="00000000" w14:paraId="0000039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4">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WEIGHT DISTRIBUTION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95">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knees</w:t>
      </w:r>
    </w:p>
    <w:p w:rsidR="00000000" w:rsidDel="00000000" w:rsidP="00000000" w:rsidRDefault="00000000" w:rsidRPr="00000000" w14:paraId="0000039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7">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LEG PLACEMENT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98">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leg</w:t>
      </w:r>
    </w:p>
    <w:p w:rsidR="00000000" w:rsidDel="00000000" w:rsidP="00000000" w:rsidRDefault="00000000" w:rsidRPr="00000000" w14:paraId="0000039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A">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FOOT PLACEMENT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9B">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foot</w:t>
      </w:r>
    </w:p>
    <w:p w:rsidR="00000000" w:rsidDel="00000000" w:rsidP="00000000" w:rsidRDefault="00000000" w:rsidRPr="00000000" w14:paraId="0000039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D">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39E">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9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0">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1]</w:t>
      </w:r>
    </w:p>
    <w:p w:rsidR="00000000" w:rsidDel="00000000" w:rsidP="00000000" w:rsidRDefault="00000000" w:rsidRPr="00000000" w14:paraId="000003A1">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3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3">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3A4">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A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6">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2]</w:t>
      </w:r>
    </w:p>
    <w:p w:rsidR="00000000" w:rsidDel="00000000" w:rsidP="00000000" w:rsidRDefault="00000000" w:rsidRPr="00000000" w14:paraId="000003A7">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3A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9">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AA">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3A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C">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AD">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3A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F">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3B0">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B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4">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STRIDE – ADDITIONAL SWINGS </w:t>
      </w:r>
    </w:p>
    <w:p w:rsidR="00000000" w:rsidDel="00000000" w:rsidP="00000000" w:rsidRDefault="00000000" w:rsidRPr="00000000" w14:paraId="000003B5">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B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Depending on time and player proficiency, we can continue with one or two additional rounds of swings and feedback.</w:t>
      </w:r>
    </w:p>
    <w:p w:rsidR="00000000" w:rsidDel="00000000" w:rsidP="00000000" w:rsidRDefault="00000000" w:rsidRPr="00000000" w14:paraId="000003B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B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3B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r w:rsidDel="00000000" w:rsidR="00000000" w:rsidRPr="00000000">
        <w:rPr>
          <w:rFonts w:ascii="Arial" w:cs="Arial" w:eastAsia="Arial" w:hAnsi="Arial"/>
          <w:i w:val="1"/>
          <w:sz w:val="20"/>
          <w:szCs w:val="20"/>
          <w:rtl w:val="0"/>
        </w:rPr>
        <w:t xml:space="preserve">IF MORE THAN ONE ADJUSTMENT NEEDED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BA">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there! Now, let’s make the adjustments. </w:t>
      </w:r>
    </w:p>
    <w:p w:rsidR="00000000" w:rsidDel="00000000" w:rsidP="00000000" w:rsidRDefault="00000000" w:rsidRPr="00000000" w14:paraId="000003B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r w:rsidDel="00000000" w:rsidR="00000000" w:rsidRPr="00000000">
        <w:rPr>
          <w:rFonts w:ascii="Arial" w:cs="Arial" w:eastAsia="Arial" w:hAnsi="Arial"/>
          <w:i w:val="1"/>
          <w:sz w:val="20"/>
          <w:szCs w:val="20"/>
          <w:rtl w:val="0"/>
        </w:rPr>
        <w:t xml:space="preserve">IF ONLY ONE ADJUSTMENT NEEDED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BD">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there! Now, let’s make the adjustment. </w:t>
      </w:r>
    </w:p>
    <w:p w:rsidR="00000000" w:rsidDel="00000000" w:rsidP="00000000" w:rsidRDefault="00000000" w:rsidRPr="00000000" w14:paraId="000003B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C0">
      <w:pPr>
        <w:rPr>
          <w:rFonts w:ascii="Arial" w:cs="Arial" w:eastAsia="Arial" w:hAnsi="Arial"/>
          <w:sz w:val="20"/>
          <w:szCs w:val="20"/>
        </w:rPr>
      </w:pPr>
      <w:r w:rsidDel="00000000" w:rsidR="00000000" w:rsidRPr="00000000">
        <w:rPr>
          <w:rFonts w:ascii="Arial" w:cs="Arial" w:eastAsia="Arial" w:hAnsi="Arial"/>
          <w:sz w:val="20"/>
          <w:szCs w:val="20"/>
          <w:rtl w:val="0"/>
        </w:rPr>
        <w:t xml:space="preserve">Take another five hits off the tee. </w:t>
      </w:r>
    </w:p>
    <w:p w:rsidR="00000000" w:rsidDel="00000000" w:rsidP="00000000" w:rsidRDefault="00000000" w:rsidRPr="00000000" w14:paraId="000003C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2">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C3">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3C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5">
      <w:pPr>
        <w:rPr>
          <w:rFonts w:ascii="Arial" w:cs="Arial" w:eastAsia="Arial" w:hAnsi="Arial"/>
          <w:sz w:val="20"/>
          <w:szCs w:val="20"/>
        </w:rPr>
      </w:pPr>
      <w:r w:rsidDel="00000000" w:rsidR="00000000" w:rsidRPr="00000000">
        <w:rPr>
          <w:rFonts w:ascii="Arial" w:cs="Arial" w:eastAsia="Arial" w:hAnsi="Arial"/>
          <w:sz w:val="20"/>
          <w:szCs w:val="20"/>
          <w:rtl w:val="0"/>
        </w:rPr>
        <w:t xml:space="preserve">[BBP VISUAL]</w:t>
      </w:r>
    </w:p>
    <w:p w:rsidR="00000000" w:rsidDel="00000000" w:rsidP="00000000" w:rsidRDefault="00000000" w:rsidRPr="00000000" w14:paraId="000003C6">
      <w:pPr>
        <w:rPr>
          <w:rFonts w:ascii="Arial" w:cs="Arial" w:eastAsia="Arial" w:hAnsi="Arial"/>
          <w:sz w:val="20"/>
          <w:szCs w:val="20"/>
        </w:rPr>
      </w:pPr>
      <w:r w:rsidDel="00000000" w:rsidR="00000000" w:rsidRPr="00000000">
        <w:rPr>
          <w:rFonts w:ascii="Arial" w:cs="Arial" w:eastAsia="Arial" w:hAnsi="Arial"/>
          <w:sz w:val="20"/>
          <w:szCs w:val="20"/>
          <w:rtl w:val="0"/>
        </w:rPr>
        <w:t xml:space="preserve">Denotations of the back of the batter’s box and where the front foot should appear. </w:t>
      </w:r>
    </w:p>
    <w:p w:rsidR="00000000" w:rsidDel="00000000" w:rsidP="00000000" w:rsidRDefault="00000000" w:rsidRPr="00000000" w14:paraId="000003C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8">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C9">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there! Now, let’s make the adjustments. Take another five hits off the tee. Remember to land on the ball of your foot, keep your weight centered, rotate your hands above your back foot, and keep your eyes on the pitcher.</w:t>
      </w:r>
    </w:p>
    <w:p w:rsidR="00000000" w:rsidDel="00000000" w:rsidP="00000000" w:rsidRDefault="00000000" w:rsidRPr="00000000" w14:paraId="000003C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B">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CC">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C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3D0">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3D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2">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D3">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cheers</w:t>
      </w:r>
    </w:p>
    <w:p w:rsidR="00000000" w:rsidDel="00000000" w:rsidP="00000000" w:rsidRDefault="00000000" w:rsidRPr="00000000" w14:paraId="000003D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5">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D6">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D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D9">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3D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DC">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w:t>
      </w:r>
      <w:r w:rsidDel="00000000" w:rsidR="00000000" w:rsidRPr="00000000">
        <w:rPr>
          <w:rFonts w:ascii="Arial" w:cs="Arial" w:eastAsia="Arial" w:hAnsi="Arial"/>
          <w:sz w:val="20"/>
          <w:szCs w:val="20"/>
          <w:highlight w:val="white"/>
          <w:rtl w:val="0"/>
        </w:rPr>
        <w:t xml:space="preserve">Each time the player takes a hit, one of them grays out.</w:t>
      </w:r>
      <w:r w:rsidDel="00000000" w:rsidR="00000000" w:rsidRPr="00000000">
        <w:rPr>
          <w:rtl w:val="0"/>
        </w:rPr>
      </w:r>
    </w:p>
    <w:p w:rsidR="00000000" w:rsidDel="00000000" w:rsidP="00000000" w:rsidRDefault="00000000" w:rsidRPr="00000000" w14:paraId="000003D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E">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3DF">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3E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2">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STRIDE – ADDITIONAL FEEDBACK</w:t>
      </w:r>
    </w:p>
    <w:p w:rsidR="00000000" w:rsidDel="00000000" w:rsidP="00000000" w:rsidRDefault="00000000" w:rsidRPr="00000000" w14:paraId="000003E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sdt>
        <w:sdtPr>
          <w:tag w:val="goog_rdk_2"/>
        </w:sdtPr>
        <w:sdtContent>
          <w:ins w:author="Anonymous" w:id="0" w:date="2022-01-19T22:39:06Z">
            <w:r w:rsidDel="00000000" w:rsidR="00000000" w:rsidRPr="00000000">
              <w:rPr>
                <w:rFonts w:ascii="Arial" w:cs="Arial" w:eastAsia="Arial" w:hAnsi="Arial"/>
                <w:sz w:val="20"/>
                <w:szCs w:val="20"/>
                <w:rtl w:val="0"/>
              </w:rPr>
              <w:t xml:space="preserve">13.0</w:t>
            </w:r>
          </w:ins>
        </w:sdtContent>
      </w:sdt>
      <w:r w:rsidDel="00000000" w:rsidR="00000000" w:rsidRPr="00000000">
        <w:rPr>
          <w:rtl w:val="0"/>
        </w:rPr>
      </w:r>
    </w:p>
    <w:p w:rsidR="00000000" w:rsidDel="00000000" w:rsidP="00000000" w:rsidRDefault="00000000" w:rsidRPr="00000000" w14:paraId="000003E4">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1 – RECAP</w:t>
      </w:r>
    </w:p>
    <w:p w:rsidR="00000000" w:rsidDel="00000000" w:rsidP="00000000" w:rsidRDefault="00000000" w:rsidRPr="00000000" w14:paraId="000003E5">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 </w:t>
      </w:r>
    </w:p>
    <w:p w:rsidR="00000000" w:rsidDel="00000000" w:rsidP="00000000" w:rsidRDefault="00000000" w:rsidRPr="00000000" w14:paraId="000003E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3E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Way to go!</w:t>
      </w:r>
    </w:p>
    <w:p w:rsidR="00000000" w:rsidDel="00000000" w:rsidP="00000000" w:rsidRDefault="00000000" w:rsidRPr="00000000" w14:paraId="000003E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3E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3EA">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2 – IDENTIFY</w:t>
      </w:r>
    </w:p>
    <w:p w:rsidR="00000000" w:rsidDel="00000000" w:rsidP="00000000" w:rsidRDefault="00000000" w:rsidRPr="00000000" w14:paraId="000003EB">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E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We will use the optimal form from “Stride – Feedback – Phase 2” to indicate the new parts of the body that are affecting their stride. </w:t>
      </w:r>
    </w:p>
    <w:p w:rsidR="00000000" w:rsidDel="00000000" w:rsidP="00000000" w:rsidRDefault="00000000" w:rsidRPr="00000000" w14:paraId="000003E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EF">
      <w:pPr>
        <w:rPr>
          <w:rFonts w:ascii="Arial" w:cs="Arial" w:eastAsia="Arial" w:hAnsi="Arial"/>
          <w:sz w:val="20"/>
          <w:szCs w:val="20"/>
        </w:rPr>
      </w:pPr>
      <w:r w:rsidDel="00000000" w:rsidR="00000000" w:rsidRPr="00000000">
        <w:rPr>
          <w:rFonts w:ascii="Arial" w:cs="Arial" w:eastAsia="Arial" w:hAnsi="Arial"/>
          <w:sz w:val="20"/>
          <w:szCs w:val="20"/>
          <w:rtl w:val="0"/>
        </w:rPr>
        <w:t xml:space="preserve">Let’s see what else your data can help you improve.</w:t>
      </w:r>
    </w:p>
    <w:p w:rsidR="00000000" w:rsidDel="00000000" w:rsidP="00000000" w:rsidRDefault="00000000" w:rsidRPr="00000000" w14:paraId="000003F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F2">
      <w:pPr>
        <w:rPr>
          <w:rFonts w:ascii="Arial" w:cs="Arial" w:eastAsia="Arial" w:hAnsi="Arial"/>
          <w:sz w:val="20"/>
          <w:szCs w:val="20"/>
        </w:rPr>
      </w:pPr>
      <w:r w:rsidDel="00000000" w:rsidR="00000000" w:rsidRPr="00000000">
        <w:rPr>
          <w:rFonts w:ascii="Arial" w:cs="Arial" w:eastAsia="Arial" w:hAnsi="Arial"/>
          <w:sz w:val="20"/>
          <w:szCs w:val="20"/>
          <w:rtl w:val="0"/>
        </w:rPr>
        <w:t xml:space="preserve">We’ll highlight all the areas we measured. Then, we’ll start highlighting them in a random sequence like the machine is thinking, before we land on the top two areas we plan on calling out. We’ll keep the previous hot spots from the first round of feedback on the form but grayed out. If the user receives the same piece of feedback again, that particular one will not be grayed out.</w:t>
      </w:r>
    </w:p>
    <w:p w:rsidR="00000000" w:rsidDel="00000000" w:rsidP="00000000" w:rsidRDefault="00000000" w:rsidRPr="00000000" w14:paraId="000003F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4">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F5">
      <w:pPr>
        <w:rPr>
          <w:rFonts w:ascii="Arial" w:cs="Arial" w:eastAsia="Arial" w:hAnsi="Arial"/>
          <w:sz w:val="20"/>
          <w:szCs w:val="20"/>
        </w:rPr>
      </w:pPr>
      <w:r w:rsidDel="00000000" w:rsidR="00000000" w:rsidRPr="00000000">
        <w:rPr>
          <w:rFonts w:ascii="Arial" w:cs="Arial" w:eastAsia="Arial" w:hAnsi="Arial"/>
          <w:sz w:val="20"/>
          <w:szCs w:val="20"/>
          <w:rtl w:val="0"/>
        </w:rPr>
        <w:t xml:space="preserve">Beep, boop. (EXAMPLE SOUNDS: </w:t>
      </w:r>
      <w:hyperlink r:id="rId17">
        <w:r w:rsidDel="00000000" w:rsidR="00000000" w:rsidRPr="00000000">
          <w:rPr>
            <w:rFonts w:ascii="Arial" w:cs="Arial" w:eastAsia="Arial" w:hAnsi="Arial"/>
            <w:color w:val="1155cc"/>
            <w:sz w:val="20"/>
            <w:szCs w:val="20"/>
            <w:u w:val="single"/>
            <w:rtl w:val="0"/>
          </w:rPr>
          <w:t xml:space="preserve">https://freesound.org/people/plasterbrain/sounds/395503/</w:t>
        </w:r>
      </w:hyperlink>
      <w:r w:rsidDel="00000000" w:rsidR="00000000" w:rsidRPr="00000000">
        <w:rPr>
          <w:rFonts w:ascii="Arial" w:cs="Arial" w:eastAsia="Arial" w:hAnsi="Arial"/>
          <w:sz w:val="20"/>
          <w:szCs w:val="20"/>
          <w:rtl w:val="0"/>
        </w:rPr>
        <w:t xml:space="preserve"> , </w:t>
      </w:r>
      <w:hyperlink r:id="rId18">
        <w:r w:rsidDel="00000000" w:rsidR="00000000" w:rsidRPr="00000000">
          <w:rPr>
            <w:rFonts w:ascii="Arial" w:cs="Arial" w:eastAsia="Arial" w:hAnsi="Arial"/>
            <w:color w:val="1155cc"/>
            <w:sz w:val="20"/>
            <w:szCs w:val="20"/>
            <w:u w:val="single"/>
            <w:rtl w:val="0"/>
          </w:rPr>
          <w:t xml:space="preserve">https://freesound.org/people/SerAaron/sounds/182546/</w:t>
        </w:r>
      </w:hyperlink>
      <w:r w:rsidDel="00000000" w:rsidR="00000000" w:rsidRPr="00000000">
        <w:rPr>
          <w:rFonts w:ascii="Arial" w:cs="Arial" w:eastAsia="Arial" w:hAnsi="Arial"/>
          <w:sz w:val="20"/>
          <w:szCs w:val="20"/>
          <w:rtl w:val="0"/>
        </w:rPr>
        <w:t xml:space="preserve"> , and the first part of </w:t>
      </w:r>
      <w:hyperlink r:id="rId19">
        <w:r w:rsidDel="00000000" w:rsidR="00000000" w:rsidRPr="00000000">
          <w:rPr>
            <w:rFonts w:ascii="Arial" w:cs="Arial" w:eastAsia="Arial" w:hAnsi="Arial"/>
            <w:color w:val="1155cc"/>
            <w:sz w:val="20"/>
            <w:szCs w:val="20"/>
            <w:u w:val="single"/>
            <w:rtl w:val="0"/>
          </w:rPr>
          <w:t xml:space="preserve">https://freesound.org/people/RICHERlandTV/sounds/265775/</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6">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3F7">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3F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3A – INTERPRET</w:t>
      </w:r>
    </w:p>
    <w:p w:rsidR="00000000" w:rsidDel="00000000" w:rsidP="00000000" w:rsidRDefault="00000000" w:rsidRPr="00000000" w14:paraId="000003F9">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F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We’ll place different colored hot spots near the new adjustment areas on the optimal form. But we’ll keep the previous ones marked to track what we’ve discussed. Then, we’ll add the “adjustment needed” notations from the flaws matrix near the new hot spots. </w:t>
      </w:r>
      <w:r w:rsidDel="00000000" w:rsidR="00000000" w:rsidRPr="00000000">
        <w:rPr>
          <w:rFonts w:ascii="Arial" w:cs="Arial" w:eastAsia="Arial" w:hAnsi="Arial"/>
          <w:sz w:val="20"/>
          <w:szCs w:val="20"/>
          <w:rtl w:val="0"/>
        </w:rPr>
        <w:t xml:space="preserve">(</w:t>
      </w:r>
      <w:hyperlink r:id="rId20">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3F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FD">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Based on your data analysis, here are another two adjustment areas for your stride.</w:t>
      </w:r>
    </w:p>
    <w:p w:rsidR="00000000" w:rsidDel="00000000" w:rsidP="00000000" w:rsidRDefault="00000000" w:rsidRPr="00000000" w14:paraId="000003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F">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400">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0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2">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403">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0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06">
      <w:pPr>
        <w:rPr>
          <w:rFonts w:ascii="Arial" w:cs="Arial" w:eastAsia="Arial" w:hAnsi="Arial"/>
          <w:sz w:val="20"/>
          <w:szCs w:val="20"/>
        </w:rPr>
      </w:pPr>
      <w:r w:rsidDel="00000000" w:rsidR="00000000" w:rsidRPr="00000000">
        <w:rPr>
          <w:rFonts w:ascii="Arial" w:cs="Arial" w:eastAsia="Arial" w:hAnsi="Arial"/>
          <w:sz w:val="20"/>
          <w:szCs w:val="20"/>
          <w:rtl w:val="0"/>
        </w:rPr>
        <w:t xml:space="preserve">See Stride – Feedback – Phase 2B.</w:t>
      </w:r>
    </w:p>
    <w:p w:rsidR="00000000" w:rsidDel="00000000" w:rsidP="00000000" w:rsidRDefault="00000000" w:rsidRPr="00000000" w14:paraId="0000040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8">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09">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40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B">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0C">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40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E">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0F">
      <w:pPr>
        <w:rPr>
          <w:rFonts w:ascii="Arial" w:cs="Arial" w:eastAsia="Arial" w:hAnsi="Arial"/>
          <w:color w:val="4a86e8"/>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410">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11">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4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3B – INTERPRET</w:t>
      </w:r>
    </w:p>
    <w:p w:rsidR="00000000" w:rsidDel="00000000" w:rsidP="00000000" w:rsidRDefault="00000000" w:rsidRPr="00000000" w14:paraId="00000413">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1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Similar to the previous feedback phase. This phase is a build. We’ll add the “coaching” copy beneath the “adjustment needed” notations from the flaws matrix. </w:t>
      </w:r>
      <w:r w:rsidDel="00000000" w:rsidR="00000000" w:rsidRPr="00000000">
        <w:rPr>
          <w:rFonts w:ascii="Arial" w:cs="Arial" w:eastAsia="Arial" w:hAnsi="Arial"/>
          <w:sz w:val="20"/>
          <w:szCs w:val="20"/>
          <w:rtl w:val="0"/>
        </w:rPr>
        <w:t xml:space="preserve">(</w:t>
      </w:r>
      <w:hyperlink r:id="rId21">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4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6">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417">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1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9">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1]</w:t>
      </w:r>
    </w:p>
    <w:p w:rsidR="00000000" w:rsidDel="00000000" w:rsidP="00000000" w:rsidRDefault="00000000" w:rsidRPr="00000000" w14:paraId="0000041A">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41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41D">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1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F">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2]</w:t>
      </w:r>
    </w:p>
    <w:p w:rsidR="00000000" w:rsidDel="00000000" w:rsidP="00000000" w:rsidRDefault="00000000" w:rsidRPr="00000000" w14:paraId="00000420">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42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2">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23">
      <w:pPr>
        <w:rPr>
          <w:rFonts w:ascii="Arial" w:cs="Arial" w:eastAsia="Arial" w:hAnsi="Arial"/>
          <w:sz w:val="20"/>
          <w:szCs w:val="20"/>
        </w:rPr>
      </w:pPr>
      <w:r w:rsidDel="00000000" w:rsidR="00000000" w:rsidRPr="00000000">
        <w:rPr>
          <w:rFonts w:ascii="Arial" w:cs="Arial" w:eastAsia="Arial" w:hAnsi="Arial"/>
          <w:sz w:val="20"/>
          <w:szCs w:val="20"/>
          <w:rtl w:val="0"/>
        </w:rPr>
        <w:t xml:space="preserve">See Stride – Feedback – Phase 2B.</w:t>
      </w:r>
    </w:p>
    <w:p w:rsidR="00000000" w:rsidDel="00000000" w:rsidP="00000000" w:rsidRDefault="00000000" w:rsidRPr="00000000" w14:paraId="0000042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5">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26">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42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8">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29">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42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B">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2C">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0">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STRIDE – COMPLETION/PROFICIENCY</w:t>
      </w:r>
    </w:p>
    <w:p w:rsidR="00000000" w:rsidDel="00000000" w:rsidP="00000000" w:rsidRDefault="00000000" w:rsidRPr="00000000" w14:paraId="00000431">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3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433">
      <w:pPr>
        <w:rPr>
          <w:rFonts w:ascii="Arial" w:cs="Arial" w:eastAsia="Arial" w:hAnsi="Arial"/>
          <w:sz w:val="20"/>
          <w:szCs w:val="20"/>
        </w:rPr>
      </w:pPr>
      <w:r w:rsidDel="00000000" w:rsidR="00000000" w:rsidRPr="00000000">
        <w:rPr>
          <w:rFonts w:ascii="Arial" w:cs="Arial" w:eastAsia="Arial" w:hAnsi="Arial"/>
          <w:sz w:val="20"/>
          <w:szCs w:val="20"/>
          <w:rtl w:val="0"/>
        </w:rPr>
        <w:t xml:space="preserve">Good work! You’re taking a step in the right direction.</w:t>
      </w:r>
    </w:p>
    <w:p w:rsidR="00000000" w:rsidDel="00000000" w:rsidP="00000000" w:rsidRDefault="00000000" w:rsidRPr="00000000" w14:paraId="0000043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5">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36">
      <w:pPr>
        <w:rPr>
          <w:rFonts w:ascii="Arial" w:cs="Arial" w:eastAsia="Arial" w:hAnsi="Arial"/>
          <w:sz w:val="20"/>
          <w:szCs w:val="20"/>
        </w:rPr>
      </w:pPr>
      <w:r w:rsidDel="00000000" w:rsidR="00000000" w:rsidRPr="00000000">
        <w:rPr>
          <w:rFonts w:ascii="Arial" w:cs="Arial" w:eastAsia="Arial" w:hAnsi="Arial"/>
          <w:sz w:val="20"/>
          <w:szCs w:val="20"/>
          <w:rtl w:val="0"/>
        </w:rPr>
        <w:t xml:space="preserve">Good work! You’re taking a step in the right direction.</w:t>
      </w:r>
    </w:p>
    <w:p w:rsidR="00000000" w:rsidDel="00000000" w:rsidP="00000000" w:rsidRDefault="00000000" w:rsidRPr="00000000" w14:paraId="00000437">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38">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39">
      <w:pPr>
        <w:rPr>
          <w:rFonts w:ascii="Arial" w:cs="Arial" w:eastAsia="Arial" w:hAnsi="Arial"/>
          <w:sz w:val="20"/>
          <w:szCs w:val="20"/>
        </w:rPr>
      </w:pPr>
      <w:r w:rsidDel="00000000" w:rsidR="00000000" w:rsidRPr="00000000">
        <w:rPr>
          <w:rFonts w:ascii="Arial" w:cs="Arial" w:eastAsia="Arial" w:hAnsi="Arial"/>
          <w:sz w:val="20"/>
          <w:szCs w:val="20"/>
          <w:rtl w:val="0"/>
        </w:rPr>
        <w:t xml:space="preserve">Sound that cues achievement of action. </w:t>
      </w:r>
    </w:p>
    <w:p w:rsidR="00000000" w:rsidDel="00000000" w:rsidP="00000000" w:rsidRDefault="00000000" w:rsidRPr="00000000" w14:paraId="0000043A">
      <w:pPr>
        <w:rPr>
          <w:rFonts w:ascii="Arial" w:cs="Arial" w:eastAsia="Arial" w:hAnsi="Arial"/>
          <w:sz w:val="20"/>
          <w:szCs w:val="20"/>
        </w:rPr>
      </w:pPr>
      <w:r w:rsidDel="00000000" w:rsidR="00000000" w:rsidRPr="00000000">
        <w:rPr>
          <w:rFonts w:ascii="Arial" w:cs="Arial" w:eastAsia="Arial" w:hAnsi="Arial"/>
          <w:sz w:val="20"/>
          <w:szCs w:val="20"/>
          <w:rtl w:val="0"/>
        </w:rPr>
        <w:t xml:space="preserve">(EXAMPLE SOUND: </w:t>
      </w:r>
      <w:hyperlink r:id="rId22">
        <w:r w:rsidDel="00000000" w:rsidR="00000000" w:rsidRPr="00000000">
          <w:rPr>
            <w:rFonts w:ascii="Arial" w:cs="Arial" w:eastAsia="Arial" w:hAnsi="Arial"/>
            <w:color w:val="1155cc"/>
            <w:sz w:val="20"/>
            <w:szCs w:val="20"/>
            <w:u w:val="single"/>
            <w:rtl w:val="0"/>
          </w:rPr>
          <w:t xml:space="preserve">https://freesound.org/people/ammaro/sounds/573381/</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3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C">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3D">
      <w:pPr>
        <w:rPr>
          <w:rFonts w:ascii="Arial" w:cs="Arial" w:eastAsia="Arial" w:hAnsi="Arial"/>
          <w:sz w:val="20"/>
          <w:szCs w:val="20"/>
        </w:rPr>
      </w:pPr>
      <w:r w:rsidDel="00000000" w:rsidR="00000000" w:rsidRPr="00000000">
        <w:rPr>
          <w:rFonts w:ascii="Arial" w:cs="Arial" w:eastAsia="Arial" w:hAnsi="Arial"/>
          <w:sz w:val="20"/>
          <w:szCs w:val="20"/>
          <w:rtl w:val="0"/>
        </w:rPr>
        <w:t xml:space="preserve">Both exterior LED light strips replace the current color with a green light by sending a flash of light along them, like they’re being filled in with the new color. Ideally, this would match the pacing of the SFX. Once filled in with green, the cage lights will flash twice before returning to the batter’s chosen color. </w:t>
      </w:r>
    </w:p>
    <w:p w:rsidR="00000000" w:rsidDel="00000000" w:rsidP="00000000" w:rsidRDefault="00000000" w:rsidRPr="00000000" w14:paraId="0000043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F">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batter chooses green as their main color, this sequence will take place with blue. </w:t>
      </w:r>
    </w:p>
    <w:p w:rsidR="00000000" w:rsidDel="00000000" w:rsidP="00000000" w:rsidRDefault="00000000" w:rsidRPr="00000000" w14:paraId="0000044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41">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42">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44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44">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45">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44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47">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4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49">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44A">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44B">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1.5 CONCLUDING SWINGS: TEE</w:t>
      </w:r>
    </w:p>
    <w:p w:rsidR="00000000" w:rsidDel="00000000" w:rsidP="00000000" w:rsidRDefault="00000000" w:rsidRPr="00000000" w14:paraId="000004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4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44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44F">
      <w:pPr>
        <w:rPr>
          <w:rFonts w:ascii="Arial" w:cs="Arial" w:eastAsia="Arial" w:hAnsi="Arial"/>
          <w:sz w:val="20"/>
          <w:szCs w:val="20"/>
        </w:rPr>
      </w:pPr>
      <w:r w:rsidDel="00000000" w:rsidR="00000000" w:rsidRPr="00000000">
        <w:rPr>
          <w:rFonts w:ascii="Arial" w:cs="Arial" w:eastAsia="Arial" w:hAnsi="Arial"/>
          <w:sz w:val="20"/>
          <w:szCs w:val="20"/>
          <w:rtl w:val="0"/>
        </w:rPr>
        <w:t xml:space="preserve">Let’s keep making strides.</w:t>
      </w:r>
    </w:p>
    <w:p w:rsidR="00000000" w:rsidDel="00000000" w:rsidP="00000000" w:rsidRDefault="00000000" w:rsidRPr="00000000" w14:paraId="0000045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452">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4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455">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“Hands Stay Back + Shoulders Even” Hands Better Batting Badge</w:t>
      </w:r>
    </w:p>
    <w:p w:rsidR="00000000" w:rsidDel="00000000" w:rsidP="00000000" w:rsidRDefault="00000000" w:rsidRPr="00000000" w14:paraId="00000456">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“50/50 Weight Shift” Stance Better Batting Badge</w:t>
      </w:r>
    </w:p>
    <w:p w:rsidR="00000000" w:rsidDel="00000000" w:rsidP="00000000" w:rsidRDefault="00000000" w:rsidRPr="00000000" w14:paraId="00000457">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“Stride Straight Towards Pitcher” Stance Better Batting Badge</w:t>
      </w:r>
    </w:p>
    <w:p w:rsidR="00000000" w:rsidDel="00000000" w:rsidP="00000000" w:rsidRDefault="00000000" w:rsidRPr="00000000" w14:paraId="0000045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5A">
      <w:pPr>
        <w:rPr>
          <w:rFonts w:ascii="Arial" w:cs="Arial" w:eastAsia="Arial" w:hAnsi="Arial"/>
          <w:sz w:val="20"/>
          <w:szCs w:val="20"/>
        </w:rPr>
      </w:pPr>
      <w:r w:rsidDel="00000000" w:rsidR="00000000" w:rsidRPr="00000000">
        <w:rPr>
          <w:rFonts w:ascii="Arial" w:cs="Arial" w:eastAsia="Arial" w:hAnsi="Arial"/>
          <w:sz w:val="20"/>
          <w:szCs w:val="20"/>
          <w:rtl w:val="0"/>
        </w:rPr>
        <w:t xml:space="preserve">Let’s keep making strides. You can earn more badges if you remember the key things to do in your stride during your final hits off the tee.</w:t>
      </w:r>
    </w:p>
    <w:p w:rsidR="00000000" w:rsidDel="00000000" w:rsidP="00000000" w:rsidRDefault="00000000" w:rsidRPr="00000000" w14:paraId="0000045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45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5E">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w:t>
      </w:r>
    </w:p>
    <w:p w:rsidR="00000000" w:rsidDel="00000000" w:rsidP="00000000" w:rsidRDefault="00000000" w:rsidRPr="00000000" w14:paraId="000004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0">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61">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 </w:t>
      </w:r>
    </w:p>
    <w:p w:rsidR="00000000" w:rsidDel="00000000" w:rsidP="00000000" w:rsidRDefault="00000000" w:rsidRPr="00000000" w14:paraId="000004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3">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64">
      <w:pPr>
        <w:rPr>
          <w:rFonts w:ascii="Arial" w:cs="Arial" w:eastAsia="Arial" w:hAnsi="Arial"/>
          <w:sz w:val="20"/>
          <w:szCs w:val="20"/>
        </w:rPr>
      </w:pPr>
      <w:r w:rsidDel="00000000" w:rsidR="00000000" w:rsidRPr="00000000">
        <w:rPr>
          <w:rFonts w:ascii="Arial" w:cs="Arial" w:eastAsia="Arial" w:hAnsi="Arial"/>
          <w:sz w:val="20"/>
          <w:szCs w:val="20"/>
          <w:rtl w:val="0"/>
        </w:rPr>
        <w:t xml:space="preserve">“Charge” baseball stadium organ theme starts playing. </w:t>
      </w:r>
    </w:p>
    <w:p w:rsidR="00000000" w:rsidDel="00000000" w:rsidP="00000000" w:rsidRDefault="00000000" w:rsidRPr="00000000" w14:paraId="00000465">
      <w:pPr>
        <w:rPr>
          <w:rFonts w:ascii="Arial" w:cs="Arial" w:eastAsia="Arial" w:hAnsi="Arial"/>
          <w:sz w:val="20"/>
          <w:szCs w:val="20"/>
        </w:rPr>
      </w:pPr>
      <w:r w:rsidDel="00000000" w:rsidR="00000000" w:rsidRPr="00000000">
        <w:rPr>
          <w:rFonts w:ascii="Arial" w:cs="Arial" w:eastAsia="Arial" w:hAnsi="Arial"/>
          <w:sz w:val="20"/>
          <w:szCs w:val="20"/>
          <w:rtl w:val="0"/>
        </w:rPr>
        <w:t xml:space="preserve">(SONG REFERENCE: </w:t>
      </w:r>
      <w:hyperlink r:id="rId23">
        <w:r w:rsidDel="00000000" w:rsidR="00000000" w:rsidRPr="00000000">
          <w:rPr>
            <w:rFonts w:ascii="Arial" w:cs="Arial" w:eastAsia="Arial" w:hAnsi="Arial"/>
            <w:color w:val="1155cc"/>
            <w:sz w:val="20"/>
            <w:szCs w:val="20"/>
            <w:u w:val="single"/>
            <w:rtl w:val="0"/>
          </w:rPr>
          <w:t xml:space="preserve">https://youtu.be/vb19d08Lnec</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6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68">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six baseballs appear on-screen. </w:t>
      </w:r>
      <w:r w:rsidDel="00000000" w:rsidR="00000000" w:rsidRPr="00000000">
        <w:rPr>
          <w:rFonts w:ascii="Arial" w:cs="Arial" w:eastAsia="Arial" w:hAnsi="Arial"/>
          <w:sz w:val="20"/>
          <w:szCs w:val="20"/>
          <w:highlight w:val="white"/>
          <w:rtl w:val="0"/>
        </w:rPr>
        <w:t xml:space="preserve">Each time the player takes a hit, one of them grays out.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A">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TAKES THEIR SIX HITS&gt;</w:t>
      </w:r>
    </w:p>
    <w:p w:rsidR="00000000" w:rsidDel="00000000" w:rsidP="00000000" w:rsidRDefault="00000000" w:rsidRPr="00000000" w14:paraId="0000046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C">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HEADLINE]</w:t>
      </w:r>
    </w:p>
    <w:p w:rsidR="00000000" w:rsidDel="00000000" w:rsidP="00000000" w:rsidRDefault="00000000" w:rsidRPr="00000000" w14:paraId="0000046D">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46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F">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470">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processing</w:t>
      </w:r>
    </w:p>
    <w:p w:rsidR="00000000" w:rsidDel="00000000" w:rsidP="00000000" w:rsidRDefault="00000000" w:rsidRPr="00000000" w14:paraId="0000047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2">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73">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47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477">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478">
      <w:pPr>
        <w:rPr>
          <w:rFonts w:ascii="Arial" w:cs="Arial" w:eastAsia="Arial" w:hAnsi="Arial"/>
          <w:sz w:val="20"/>
          <w:szCs w:val="20"/>
        </w:rPr>
      </w:pPr>
      <w:r w:rsidDel="00000000" w:rsidR="00000000" w:rsidRPr="00000000">
        <w:rPr>
          <w:rFonts w:ascii="Arial" w:cs="Arial" w:eastAsia="Arial" w:hAnsi="Arial"/>
          <w:sz w:val="20"/>
          <w:szCs w:val="20"/>
          <w:rtl w:val="0"/>
        </w:rPr>
        <w:t xml:space="preserve">Sending Swing Data</w:t>
      </w:r>
    </w:p>
    <w:p w:rsidR="00000000" w:rsidDel="00000000" w:rsidP="00000000" w:rsidRDefault="00000000" w:rsidRPr="00000000" w14:paraId="0000047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A">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47B">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data being sent somewhere</w:t>
      </w:r>
    </w:p>
    <w:p w:rsidR="00000000" w:rsidDel="00000000" w:rsidP="00000000" w:rsidRDefault="00000000" w:rsidRPr="00000000" w14:paraId="0000047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D">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7E">
      <w:pPr>
        <w:rPr>
          <w:rFonts w:ascii="Arial" w:cs="Arial" w:eastAsia="Arial" w:hAnsi="Arial"/>
          <w:sz w:val="20"/>
          <w:szCs w:val="20"/>
        </w:rPr>
      </w:pPr>
      <w:r w:rsidDel="00000000" w:rsidR="00000000" w:rsidRPr="00000000">
        <w:rPr>
          <w:rFonts w:ascii="Arial" w:cs="Arial" w:eastAsia="Arial" w:hAnsi="Arial"/>
          <w:sz w:val="20"/>
          <w:szCs w:val="20"/>
          <w:rtl w:val="0"/>
        </w:rPr>
        <w:t xml:space="preserve">Crowds Cheering</w:t>
      </w:r>
    </w:p>
    <w:p w:rsidR="00000000" w:rsidDel="00000000" w:rsidP="00000000" w:rsidRDefault="00000000" w:rsidRPr="00000000" w14:paraId="0000047F">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80">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81">
      <w:pPr>
        <w:rPr>
          <w:rFonts w:ascii="Arial" w:cs="Arial" w:eastAsia="Arial" w:hAnsi="Arial"/>
          <w:sz w:val="20"/>
          <w:szCs w:val="20"/>
        </w:rPr>
      </w:pPr>
      <w:r w:rsidDel="00000000" w:rsidR="00000000" w:rsidRPr="00000000">
        <w:rPr>
          <w:rFonts w:ascii="Arial" w:cs="Arial" w:eastAsia="Arial" w:hAnsi="Arial"/>
          <w:sz w:val="20"/>
          <w:szCs w:val="20"/>
          <w:rtl w:val="0"/>
        </w:rPr>
        <w:t xml:space="preserve">Lights strobe when crowd cheers.</w:t>
      </w:r>
    </w:p>
    <w:p w:rsidR="00000000" w:rsidDel="00000000" w:rsidP="00000000" w:rsidRDefault="00000000" w:rsidRPr="00000000" w14:paraId="00000482">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83">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484">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85">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1.6 CONCLUDING SWINGS: MACHINE</w:t>
      </w:r>
    </w:p>
    <w:p w:rsidR="00000000" w:rsidDel="00000000" w:rsidP="00000000" w:rsidRDefault="00000000" w:rsidRPr="00000000" w14:paraId="00000486">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w:t>
      </w: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487">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The program docent will operate the pitching machine.</w:t>
      </w:r>
    </w:p>
    <w:p w:rsidR="00000000" w:rsidDel="00000000" w:rsidP="00000000" w:rsidRDefault="00000000" w:rsidRPr="00000000" w14:paraId="00000488">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89">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1</w:t>
      </w:r>
    </w:p>
    <w:p w:rsidR="00000000" w:rsidDel="00000000" w:rsidP="00000000" w:rsidRDefault="00000000" w:rsidRPr="00000000" w14:paraId="0000048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8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Data is not all we’re throwing your way.</w:t>
      </w:r>
    </w:p>
    <w:p w:rsidR="00000000" w:rsidDel="00000000" w:rsidP="00000000" w:rsidRDefault="00000000" w:rsidRPr="00000000" w14:paraId="0000048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8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SUBHEAD]</w:t>
      </w:r>
    </w:p>
    <w:p w:rsidR="00000000" w:rsidDel="00000000" w:rsidP="00000000" w:rsidRDefault="00000000" w:rsidRPr="00000000" w14:paraId="0000048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Ready for some real pitches, too?</w:t>
      </w:r>
    </w:p>
    <w:p w:rsidR="00000000" w:rsidDel="00000000" w:rsidP="00000000" w:rsidRDefault="00000000" w:rsidRPr="00000000" w14:paraId="0000048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49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Data is not all we’re throwing your way. Ready for some real pitches, too?</w:t>
      </w:r>
    </w:p>
    <w:p w:rsidR="00000000" w:rsidDel="00000000" w:rsidP="00000000" w:rsidRDefault="00000000" w:rsidRPr="00000000" w14:paraId="000004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3">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94">
      <w:pPr>
        <w:rPr>
          <w:rFonts w:ascii="Arial" w:cs="Arial" w:eastAsia="Arial" w:hAnsi="Arial"/>
          <w:sz w:val="20"/>
          <w:szCs w:val="20"/>
        </w:rPr>
      </w:pPr>
      <w:r w:rsidDel="00000000" w:rsidR="00000000" w:rsidRPr="00000000">
        <w:rPr>
          <w:rFonts w:ascii="Arial" w:cs="Arial" w:eastAsia="Arial" w:hAnsi="Arial"/>
          <w:sz w:val="20"/>
          <w:szCs w:val="20"/>
          <w:rtl w:val="0"/>
        </w:rPr>
        <w:t xml:space="preserve">Bring the Heat</w:t>
      </w:r>
    </w:p>
    <w:p w:rsidR="00000000" w:rsidDel="00000000" w:rsidP="00000000" w:rsidRDefault="00000000" w:rsidRPr="00000000" w14:paraId="0000049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6">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97">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hit off the machine.</w:t>
      </w:r>
    </w:p>
    <w:p w:rsidR="00000000" w:rsidDel="00000000" w:rsidP="00000000" w:rsidRDefault="00000000" w:rsidRPr="00000000" w14:paraId="0000049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9">
      <w:pPr>
        <w:rPr>
          <w:rFonts w:ascii="Arial" w:cs="Arial" w:eastAsia="Arial" w:hAnsi="Arial"/>
          <w:sz w:val="20"/>
          <w:szCs w:val="20"/>
        </w:rPr>
      </w:pPr>
      <w:r w:rsidDel="00000000" w:rsidR="00000000" w:rsidRPr="00000000">
        <w:rPr>
          <w:rFonts w:ascii="Arial" w:cs="Arial" w:eastAsia="Arial" w:hAnsi="Arial"/>
          <w:sz w:val="20"/>
          <w:szCs w:val="20"/>
          <w:rtl w:val="0"/>
        </w:rPr>
        <w:t xml:space="preserve">[IBBP BODY]</w:t>
      </w:r>
    </w:p>
    <w:p w:rsidR="00000000" w:rsidDel="00000000" w:rsidP="00000000" w:rsidRDefault="00000000" w:rsidRPr="00000000" w14:paraId="0000049A">
      <w:pPr>
        <w:rPr>
          <w:rFonts w:ascii="Arial" w:cs="Arial" w:eastAsia="Arial" w:hAnsi="Arial"/>
          <w:sz w:val="20"/>
          <w:szCs w:val="20"/>
        </w:rPr>
      </w:pPr>
      <w:r w:rsidDel="00000000" w:rsidR="00000000" w:rsidRPr="00000000">
        <w:rPr>
          <w:rFonts w:ascii="Arial" w:cs="Arial" w:eastAsia="Arial" w:hAnsi="Arial"/>
          <w:sz w:val="20"/>
          <w:szCs w:val="20"/>
          <w:rtl w:val="0"/>
        </w:rPr>
        <w:t xml:space="preserve">If you’d like to skip this part, just wait for the timer to end.</w:t>
      </w:r>
    </w:p>
    <w:p w:rsidR="00000000" w:rsidDel="00000000" w:rsidP="00000000" w:rsidRDefault="00000000" w:rsidRPr="00000000" w14:paraId="0000049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C">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9D">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9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F">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w:t>
      </w:r>
    </w:p>
    <w:p w:rsidR="00000000" w:rsidDel="00000000" w:rsidP="00000000" w:rsidRDefault="00000000" w:rsidRPr="00000000" w14:paraId="000004A0">
      <w:pPr>
        <w:rPr>
          <w:rFonts w:ascii="Arial" w:cs="Arial" w:eastAsia="Arial" w:hAnsi="Arial"/>
          <w:sz w:val="20"/>
          <w:szCs w:val="20"/>
        </w:rPr>
      </w:pPr>
      <w:r w:rsidDel="00000000" w:rsidR="00000000" w:rsidRPr="00000000">
        <w:rPr>
          <w:rFonts w:ascii="Arial" w:cs="Arial" w:eastAsia="Arial" w:hAnsi="Arial"/>
          <w:sz w:val="20"/>
          <w:szCs w:val="20"/>
          <w:rtl w:val="0"/>
        </w:rPr>
        <w:t xml:space="preserve">Timer</w:t>
      </w:r>
    </w:p>
    <w:p w:rsidR="00000000" w:rsidDel="00000000" w:rsidP="00000000" w:rsidRDefault="00000000" w:rsidRPr="00000000" w14:paraId="000004A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A2">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r w:rsidDel="00000000" w:rsidR="00000000" w:rsidRPr="00000000">
        <w:rPr>
          <w:rFonts w:ascii="Arial" w:cs="Arial" w:eastAsia="Arial" w:hAnsi="Arial"/>
          <w:i w:val="1"/>
          <w:sz w:val="20"/>
          <w:szCs w:val="20"/>
          <w:rtl w:val="0"/>
        </w:rPr>
        <w:t xml:space="preserve">: IF THE USER AGREES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A3">
      <w:pPr>
        <w:rPr>
          <w:rFonts w:ascii="Arial" w:cs="Arial" w:eastAsia="Arial" w:hAnsi="Arial"/>
          <w:sz w:val="20"/>
          <w:szCs w:val="20"/>
        </w:rPr>
      </w:pPr>
      <w:r w:rsidDel="00000000" w:rsidR="00000000" w:rsidRPr="00000000">
        <w:rPr>
          <w:rFonts w:ascii="Arial" w:cs="Arial" w:eastAsia="Arial" w:hAnsi="Arial"/>
          <w:sz w:val="20"/>
          <w:szCs w:val="20"/>
          <w:rtl w:val="0"/>
        </w:rPr>
        <w:t xml:space="preserve">Please wait while we get you set up for some big hits.</w:t>
      </w:r>
    </w:p>
    <w:p w:rsidR="00000000" w:rsidDel="00000000" w:rsidP="00000000" w:rsidRDefault="00000000" w:rsidRPr="00000000" w14:paraId="000004A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A5">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r w:rsidDel="00000000" w:rsidR="00000000" w:rsidRPr="00000000">
        <w:rPr>
          <w:rFonts w:ascii="Arial" w:cs="Arial" w:eastAsia="Arial" w:hAnsi="Arial"/>
          <w:i w:val="1"/>
          <w:sz w:val="20"/>
          <w:szCs w:val="20"/>
          <w:rtl w:val="0"/>
        </w:rPr>
        <w:t xml:space="preserve">: IF THE USER AGREES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A6">
      <w:pPr>
        <w:rPr>
          <w:rFonts w:ascii="Arial" w:cs="Arial" w:eastAsia="Arial" w:hAnsi="Arial"/>
          <w:sz w:val="20"/>
          <w:szCs w:val="20"/>
        </w:rPr>
      </w:pPr>
      <w:r w:rsidDel="00000000" w:rsidR="00000000" w:rsidRPr="00000000">
        <w:rPr>
          <w:rFonts w:ascii="Arial" w:cs="Arial" w:eastAsia="Arial" w:hAnsi="Arial"/>
          <w:sz w:val="20"/>
          <w:szCs w:val="20"/>
          <w:rtl w:val="0"/>
        </w:rPr>
        <w:t xml:space="preserve">The cage lights change to a specific color to inform the docent that the user wants to hit off the machine and it’s time to set it up. </w:t>
      </w:r>
    </w:p>
    <w:p w:rsidR="00000000" w:rsidDel="00000000" w:rsidP="00000000" w:rsidRDefault="00000000" w:rsidRPr="00000000" w14:paraId="000004A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A8">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r w:rsidDel="00000000" w:rsidR="00000000" w:rsidRPr="00000000">
        <w:rPr>
          <w:rFonts w:ascii="Arial" w:cs="Arial" w:eastAsia="Arial" w:hAnsi="Arial"/>
          <w:i w:val="1"/>
          <w:sz w:val="20"/>
          <w:szCs w:val="20"/>
          <w:rtl w:val="0"/>
        </w:rPr>
        <w:t xml:space="preserve">: IF THE USER AGREES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A9">
      <w:pPr>
        <w:rPr>
          <w:rFonts w:ascii="Arial" w:cs="Arial" w:eastAsia="Arial" w:hAnsi="Arial"/>
          <w:sz w:val="20"/>
          <w:szCs w:val="20"/>
        </w:rPr>
      </w:pPr>
      <w:r w:rsidDel="00000000" w:rsidR="00000000" w:rsidRPr="00000000">
        <w:rPr>
          <w:rFonts w:ascii="Arial" w:cs="Arial" w:eastAsia="Arial" w:hAnsi="Arial"/>
          <w:sz w:val="20"/>
          <w:szCs w:val="20"/>
          <w:rtl w:val="0"/>
        </w:rPr>
        <w:t xml:space="preserve">The cage makes a sound to inform the docent that the user wants to hit off the machine and it’s time to set it up. </w:t>
      </w:r>
    </w:p>
    <w:p w:rsidR="00000000" w:rsidDel="00000000" w:rsidP="00000000" w:rsidRDefault="00000000" w:rsidRPr="00000000" w14:paraId="000004A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A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AC">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2</w:t>
      </w:r>
    </w:p>
    <w:p w:rsidR="00000000" w:rsidDel="00000000" w:rsidP="00000000" w:rsidRDefault="00000000" w:rsidRPr="00000000" w14:paraId="000004A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 1]</w:t>
      </w:r>
    </w:p>
    <w:p w:rsidR="00000000" w:rsidDel="00000000" w:rsidP="00000000" w:rsidRDefault="00000000" w:rsidRPr="00000000" w14:paraId="000004A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You’re on deck. </w:t>
      </w:r>
    </w:p>
    <w:p w:rsidR="00000000" w:rsidDel="00000000" w:rsidP="00000000" w:rsidRDefault="00000000" w:rsidRPr="00000000" w14:paraId="000004A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SUBHEAD 1]</w:t>
      </w:r>
    </w:p>
    <w:p w:rsidR="00000000" w:rsidDel="00000000" w:rsidP="00000000" w:rsidRDefault="00000000" w:rsidRPr="00000000" w14:paraId="000004B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An assistant coach is on the way to set up the machine. When they’re ready, they’ll talk you through what to do next.</w:t>
      </w:r>
    </w:p>
    <w:p w:rsidR="00000000" w:rsidDel="00000000" w:rsidP="00000000" w:rsidRDefault="00000000" w:rsidRPr="00000000" w14:paraId="000004B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 2]</w:t>
      </w:r>
    </w:p>
    <w:p w:rsidR="00000000" w:rsidDel="00000000" w:rsidP="00000000" w:rsidRDefault="00000000" w:rsidRPr="00000000" w14:paraId="000004B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Check out your best hit of the day while you wait.</w:t>
      </w:r>
    </w:p>
    <w:p w:rsidR="00000000" w:rsidDel="00000000" w:rsidP="00000000" w:rsidRDefault="00000000" w:rsidRPr="00000000" w14:paraId="000004B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4B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You’re on deck. An assistant coach is on the way to set up the machine. When they’re ready, they’ll talk you through what to do next. While we get set up, check out your best hit of the day in slow motion. Sloooowww…mooottiiiooonnn. </w:t>
      </w:r>
    </w:p>
    <w:p w:rsidR="00000000" w:rsidDel="00000000" w:rsidP="00000000" w:rsidRDefault="00000000" w:rsidRPr="00000000" w14:paraId="000004B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A">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3 – SET-UP TIME</w:t>
      </w:r>
    </w:p>
    <w:p w:rsidR="00000000" w:rsidDel="00000000" w:rsidP="00000000" w:rsidRDefault="00000000" w:rsidRPr="00000000" w14:paraId="000004BB">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 </w:t>
      </w:r>
    </w:p>
    <w:p w:rsidR="00000000" w:rsidDel="00000000" w:rsidP="00000000" w:rsidRDefault="00000000" w:rsidRPr="00000000" w14:paraId="000004B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B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{BATTER’S FIRST NAME}’s best hit of the day </w:t>
      </w:r>
    </w:p>
    <w:p w:rsidR="00000000" w:rsidDel="00000000" w:rsidP="00000000" w:rsidRDefault="00000000" w:rsidRPr="00000000" w14:paraId="000004B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VISUALS]</w:t>
      </w:r>
    </w:p>
    <w:p w:rsidR="00000000" w:rsidDel="00000000" w:rsidP="00000000" w:rsidRDefault="00000000" w:rsidRPr="00000000" w14:paraId="000004C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We’ll play a slow motion video of the batter’s best swing back to them while the docent sets up the pitching machine. We’ll play it back three times through to give the docent time.</w:t>
      </w:r>
    </w:p>
    <w:p w:rsidR="00000000" w:rsidDel="00000000" w:rsidP="00000000" w:rsidRDefault="00000000" w:rsidRPr="00000000" w14:paraId="000004C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[SFX]</w:t>
      </w:r>
    </w:p>
    <w:p w:rsidR="00000000" w:rsidDel="00000000" w:rsidP="00000000" w:rsidRDefault="00000000" w:rsidRPr="00000000" w14:paraId="000004C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cage plays “Take me out to the ball game” twice as the docent sets up to pass the time.</w:t>
      </w:r>
    </w:p>
    <w:p w:rsidR="00000000" w:rsidDel="00000000" w:rsidP="00000000" w:rsidRDefault="00000000" w:rsidRPr="00000000" w14:paraId="000004C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5">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4C6">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4</w:t>
      </w:r>
    </w:p>
    <w:p w:rsidR="00000000" w:rsidDel="00000000" w:rsidP="00000000" w:rsidRDefault="00000000" w:rsidRPr="00000000" w14:paraId="000004C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C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Swing away!</w:t>
      </w:r>
      <w:r w:rsidDel="00000000" w:rsidR="00000000" w:rsidRPr="00000000">
        <w:rPr>
          <w:rtl w:val="0"/>
        </w:rPr>
      </w:r>
    </w:p>
    <w:p w:rsidR="00000000" w:rsidDel="00000000" w:rsidP="00000000" w:rsidRDefault="00000000" w:rsidRPr="00000000" w14:paraId="000004C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SUBHEAD]</w:t>
      </w:r>
    </w:p>
    <w:p w:rsidR="00000000" w:rsidDel="00000000" w:rsidP="00000000" w:rsidRDefault="00000000" w:rsidRPr="00000000" w14:paraId="000004C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When the docent tells you, go ahead and swing away. After hitting your ten pitches, tap “</w:t>
      </w:r>
      <w:r w:rsidDel="00000000" w:rsidR="00000000" w:rsidRPr="00000000">
        <w:rPr>
          <w:sz w:val="20"/>
          <w:szCs w:val="20"/>
          <w:highlight w:val="yellow"/>
          <w:rtl w:val="0"/>
        </w:rPr>
        <w:t xml:space="preserve">❄️</w:t>
      </w:r>
      <w:r w:rsidDel="00000000" w:rsidR="00000000" w:rsidRPr="00000000">
        <w:rPr>
          <w:rFonts w:ascii="Arial" w:cs="Arial" w:eastAsia="Arial" w:hAnsi="Arial"/>
          <w:sz w:val="20"/>
          <w:szCs w:val="20"/>
          <w:highlight w:val="yellow"/>
          <w:rtl w:val="0"/>
        </w:rPr>
        <w:t xml:space="preserve">” to start your cool down.</w:t>
      </w:r>
    </w:p>
    <w:p w:rsidR="00000000" w:rsidDel="00000000" w:rsidP="00000000" w:rsidRDefault="00000000" w:rsidRPr="00000000" w14:paraId="000004CD">
      <w:pPr>
        <w:rPr>
          <w:rFonts w:ascii="Arial" w:cs="Arial" w:eastAsia="Arial" w:hAnsi="Arial"/>
          <w:b w:val="1"/>
          <w:color w:val="002060"/>
          <w:sz w:val="20"/>
          <w:szCs w:val="20"/>
          <w:highlight w:val="yellow"/>
        </w:rPr>
      </w:pPr>
      <w:r w:rsidDel="00000000" w:rsidR="00000000" w:rsidRPr="00000000">
        <w:rPr>
          <w:rFonts w:ascii="Arial" w:cs="Arial" w:eastAsia="Arial" w:hAnsi="Arial"/>
          <w:b w:val="1"/>
          <w:color w:val="002060"/>
          <w:sz w:val="20"/>
          <w:szCs w:val="20"/>
          <w:highlight w:val="yellow"/>
          <w:rtl w:val="0"/>
        </w:rPr>
        <w:t xml:space="preserve"> </w:t>
      </w:r>
    </w:p>
    <w:p w:rsidR="00000000" w:rsidDel="00000000" w:rsidP="00000000" w:rsidRDefault="00000000" w:rsidRPr="00000000" w14:paraId="000004C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HEADLINE]</w:t>
      </w:r>
    </w:p>
    <w:p w:rsidR="00000000" w:rsidDel="00000000" w:rsidP="00000000" w:rsidRDefault="00000000" w:rsidRPr="00000000" w14:paraId="000004C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That’s game</w:t>
      </w:r>
    </w:p>
    <w:p w:rsidR="00000000" w:rsidDel="00000000" w:rsidP="00000000" w:rsidRDefault="00000000" w:rsidRPr="00000000" w14:paraId="000004D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SUBHEAD]</w:t>
      </w:r>
    </w:p>
    <w:p w:rsidR="00000000" w:rsidDel="00000000" w:rsidP="00000000" w:rsidRDefault="00000000" w:rsidRPr="00000000" w14:paraId="000004D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Tap “</w:t>
      </w:r>
      <w:r w:rsidDel="00000000" w:rsidR="00000000" w:rsidRPr="00000000">
        <w:rPr>
          <w:sz w:val="20"/>
          <w:szCs w:val="20"/>
          <w:highlight w:val="yellow"/>
          <w:rtl w:val="0"/>
        </w:rPr>
        <w:t xml:space="preserve">❄️</w:t>
      </w:r>
      <w:r w:rsidDel="00000000" w:rsidR="00000000" w:rsidRPr="00000000">
        <w:rPr>
          <w:rFonts w:ascii="Arial" w:cs="Arial" w:eastAsia="Arial" w:hAnsi="Arial"/>
          <w:sz w:val="20"/>
          <w:szCs w:val="20"/>
          <w:highlight w:val="yellow"/>
          <w:rtl w:val="0"/>
        </w:rPr>
        <w:t xml:space="preserve">” to start your cool down</w:t>
      </w:r>
    </w:p>
    <w:p w:rsidR="00000000" w:rsidDel="00000000" w:rsidP="00000000" w:rsidRDefault="00000000" w:rsidRPr="00000000" w14:paraId="000004D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&lt;ABBP TAP-ACTIVATED BUTTON&gt;</w:t>
      </w:r>
    </w:p>
    <w:p w:rsidR="00000000" w:rsidDel="00000000" w:rsidP="00000000" w:rsidRDefault="00000000" w:rsidRPr="00000000" w14:paraId="000004D5">
      <w:pPr>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14:paraId="000004D6">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4D7">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D8">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4D9">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DA">
      <w:pPr>
        <w:rPr>
          <w:rFonts w:ascii="Arial" w:cs="Arial" w:eastAsia="Arial" w:hAnsi="Arial"/>
          <w:b w:val="1"/>
          <w:color w:val="002060"/>
          <w:sz w:val="20"/>
          <w:szCs w:val="20"/>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4DB">
      <w:pPr>
        <w:rPr>
          <w:rFonts w:ascii="Avenir" w:cs="Avenir" w:eastAsia="Avenir" w:hAnsi="Avenir"/>
          <w:sz w:val="20"/>
          <w:szCs w:val="20"/>
        </w:rPr>
      </w:pPr>
      <w:r w:rsidDel="00000000" w:rsidR="00000000" w:rsidRPr="00000000">
        <w:rPr>
          <w:rFonts w:ascii="Arial" w:cs="Arial" w:eastAsia="Arial" w:hAnsi="Arial"/>
          <w:b w:val="1"/>
          <w:color w:val="002060"/>
          <w:sz w:val="20"/>
          <w:szCs w:val="20"/>
          <w:rtl w:val="0"/>
        </w:rPr>
        <w:t xml:space="preserve">1.7 CONCLUDING ANALYSIS</w:t>
      </w:r>
      <w:r w:rsidDel="00000000" w:rsidR="00000000" w:rsidRPr="00000000">
        <w:rPr>
          <w:rtl w:val="0"/>
        </w:rPr>
      </w:r>
    </w:p>
    <w:p w:rsidR="00000000" w:rsidDel="00000000" w:rsidP="00000000" w:rsidRDefault="00000000" w:rsidRPr="00000000" w14:paraId="000004DC">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4D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4D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DF">
      <w:pPr>
        <w:rPr>
          <w:rFonts w:ascii="Arial" w:cs="Arial" w:eastAsia="Arial" w:hAnsi="Arial"/>
          <w:sz w:val="20"/>
          <w:szCs w:val="20"/>
        </w:rPr>
      </w:pPr>
      <w:r w:rsidDel="00000000" w:rsidR="00000000" w:rsidRPr="00000000">
        <w:rPr>
          <w:rFonts w:ascii="Arial" w:cs="Arial" w:eastAsia="Arial" w:hAnsi="Arial"/>
          <w:sz w:val="20"/>
          <w:szCs w:val="20"/>
          <w:rtl w:val="0"/>
        </w:rPr>
        <w:t xml:space="preserve">You really stepped up your game.</w:t>
      </w:r>
    </w:p>
    <w:p w:rsidR="00000000" w:rsidDel="00000000" w:rsidP="00000000" w:rsidRDefault="00000000" w:rsidRPr="00000000" w14:paraId="000004E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E1">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E2">
      <w:pPr>
        <w:rPr>
          <w:rFonts w:ascii="Arial" w:cs="Arial" w:eastAsia="Arial" w:hAnsi="Arial"/>
          <w:sz w:val="20"/>
          <w:szCs w:val="20"/>
        </w:rPr>
      </w:pPr>
      <w:r w:rsidDel="00000000" w:rsidR="00000000" w:rsidRPr="00000000">
        <w:rPr>
          <w:rFonts w:ascii="Arial" w:cs="Arial" w:eastAsia="Arial" w:hAnsi="Arial"/>
          <w:sz w:val="20"/>
          <w:szCs w:val="20"/>
          <w:rtl w:val="0"/>
        </w:rPr>
        <w:t xml:space="preserve">Great job, today. You really stepped up your game.</w:t>
      </w:r>
      <w:r w:rsidDel="00000000" w:rsidR="00000000" w:rsidRPr="00000000">
        <w:rPr>
          <w:rtl w:val="0"/>
        </w:rPr>
      </w:r>
    </w:p>
    <w:p w:rsidR="00000000" w:rsidDel="00000000" w:rsidP="00000000" w:rsidRDefault="00000000" w:rsidRPr="00000000" w14:paraId="000004E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5">
      <w:pPr>
        <w:rPr>
          <w:rFonts w:ascii="Arial" w:cs="Arial" w:eastAsia="Arial" w:hAnsi="Arial"/>
          <w:b w:val="1"/>
          <w:color w:val="f1c232"/>
          <w:sz w:val="20"/>
          <w:szCs w:val="20"/>
        </w:rPr>
      </w:pPr>
      <w:r w:rsidDel="00000000" w:rsidR="00000000" w:rsidRPr="00000000">
        <w:rPr>
          <w:rFonts w:ascii="Arial" w:cs="Arial" w:eastAsia="Arial" w:hAnsi="Arial"/>
          <w:b w:val="1"/>
          <w:sz w:val="20"/>
          <w:szCs w:val="20"/>
          <w:rtl w:val="0"/>
        </w:rPr>
        <w:t xml:space="preserve">PHASE 2: EXIT VELOCITY ANALYSIS</w:t>
      </w:r>
      <w:r w:rsidDel="00000000" w:rsidR="00000000" w:rsidRPr="00000000">
        <w:rPr>
          <w:rtl w:val="0"/>
        </w:rPr>
      </w:r>
    </w:p>
    <w:p w:rsidR="00000000" w:rsidDel="00000000" w:rsidP="00000000" w:rsidRDefault="00000000" w:rsidRPr="00000000" w14:paraId="000004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7">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E8">
      <w:pPr>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This phase features different charts/graphs for the user to toggle through. The only thing that will change when they do is the Headline, Subhead and Visual. So, to keep things simple, we’ve set up a schema. Then provided the dynamic content for it in the “schema content” section.</w:t>
      </w:r>
      <w:r w:rsidDel="00000000" w:rsidR="00000000" w:rsidRPr="00000000">
        <w:rPr>
          <w:rtl w:val="0"/>
        </w:rPr>
      </w:r>
    </w:p>
    <w:p w:rsidR="00000000" w:rsidDel="00000000" w:rsidP="00000000" w:rsidRDefault="00000000" w:rsidRPr="00000000" w14:paraId="000004E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E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B">
      <w:pPr>
        <w:rPr>
          <w:rFonts w:ascii="Arial" w:cs="Arial" w:eastAsia="Arial" w:hAnsi="Arial"/>
          <w:b w:val="1"/>
          <w:color w:val="f1c232"/>
          <w:sz w:val="20"/>
          <w:szCs w:val="20"/>
        </w:rPr>
      </w:pPr>
      <w:r w:rsidDel="00000000" w:rsidR="00000000" w:rsidRPr="00000000">
        <w:rPr>
          <w:rFonts w:ascii="Arial" w:cs="Arial" w:eastAsia="Arial" w:hAnsi="Arial"/>
          <w:b w:val="1"/>
          <w:color w:val="f1c232"/>
          <w:sz w:val="20"/>
          <w:szCs w:val="20"/>
          <w:rtl w:val="0"/>
        </w:rPr>
        <w:t xml:space="preserve">PHASE 2 - SCHEMA : EXIT VELOCITY ANALYSIS </w:t>
      </w:r>
    </w:p>
    <w:p w:rsidR="00000000" w:rsidDel="00000000" w:rsidP="00000000" w:rsidRDefault="00000000" w:rsidRPr="00000000" w14:paraId="000004EC">
      <w:pPr>
        <w:rPr>
          <w:rFonts w:ascii="Arial" w:cs="Arial" w:eastAsia="Arial" w:hAnsi="Arial"/>
          <w:b w:val="1"/>
          <w:color w:val="f1c232"/>
          <w:sz w:val="20"/>
          <w:szCs w:val="20"/>
        </w:rPr>
      </w:pPr>
      <w:r w:rsidDel="00000000" w:rsidR="00000000" w:rsidRPr="00000000">
        <w:rPr>
          <w:rtl w:val="0"/>
        </w:rPr>
      </w:r>
    </w:p>
    <w:p w:rsidR="00000000" w:rsidDel="00000000" w:rsidP="00000000" w:rsidRDefault="00000000" w:rsidRPr="00000000" w14:paraId="000004E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EE">
      <w:pPr>
        <w:rPr>
          <w:rFonts w:ascii="Arial" w:cs="Arial" w:eastAsia="Arial" w:hAnsi="Arial"/>
          <w:sz w:val="20"/>
          <w:szCs w:val="20"/>
        </w:rPr>
      </w:pPr>
      <w:r w:rsidDel="00000000" w:rsidR="00000000" w:rsidRPr="00000000">
        <w:rPr>
          <w:rFonts w:ascii="Arial" w:cs="Arial" w:eastAsia="Arial" w:hAnsi="Arial"/>
          <w:sz w:val="20"/>
          <w:szCs w:val="20"/>
          <w:rtl w:val="0"/>
        </w:rPr>
        <w:t xml:space="preserve">{EXIT VELOCITY CHART HEADLINE} </w:t>
      </w:r>
    </w:p>
    <w:p w:rsidR="00000000" w:rsidDel="00000000" w:rsidP="00000000" w:rsidRDefault="00000000" w:rsidRPr="00000000" w14:paraId="000004E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F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4F1">
      <w:pPr>
        <w:rPr>
          <w:rFonts w:ascii="Arial" w:cs="Arial" w:eastAsia="Arial" w:hAnsi="Arial"/>
          <w:sz w:val="20"/>
          <w:szCs w:val="20"/>
        </w:rPr>
      </w:pPr>
      <w:r w:rsidDel="00000000" w:rsidR="00000000" w:rsidRPr="00000000">
        <w:rPr>
          <w:rFonts w:ascii="Arial" w:cs="Arial" w:eastAsia="Arial" w:hAnsi="Arial"/>
          <w:sz w:val="20"/>
          <w:szCs w:val="20"/>
          <w:rtl w:val="0"/>
        </w:rPr>
        <w:t xml:space="preserve">{EXIT VELOCITY CHART SUBHEAD} </w:t>
      </w:r>
    </w:p>
    <w:p w:rsidR="00000000" w:rsidDel="00000000" w:rsidP="00000000" w:rsidRDefault="00000000" w:rsidRPr="00000000" w14:paraId="000004F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4F4">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{EXIT VELOCITY CHART OR BADGE} </w:t>
      </w:r>
      <w:r w:rsidDel="00000000" w:rsidR="00000000" w:rsidRPr="00000000">
        <w:rPr>
          <w:rtl w:val="0"/>
        </w:rPr>
      </w:r>
    </w:p>
    <w:p w:rsidR="00000000" w:rsidDel="00000000" w:rsidP="00000000" w:rsidRDefault="00000000" w:rsidRPr="00000000" w14:paraId="000004F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6">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F7">
      <w:pPr>
        <w:rPr>
          <w:rFonts w:ascii="Arial" w:cs="Arial" w:eastAsia="Arial" w:hAnsi="Arial"/>
          <w:sz w:val="20"/>
          <w:szCs w:val="20"/>
        </w:rPr>
      </w:pPr>
      <w:r w:rsidDel="00000000" w:rsidR="00000000" w:rsidRPr="00000000">
        <w:rPr>
          <w:rFonts w:ascii="Arial" w:cs="Arial" w:eastAsia="Arial" w:hAnsi="Arial"/>
          <w:sz w:val="20"/>
          <w:szCs w:val="20"/>
          <w:rtl w:val="0"/>
        </w:rPr>
        <w:t xml:space="preserve">The four charts and graphs in this exit velocity analysis will tell you your best exit velocity of the day, how consistent your swings’ exit velocities were today—and in the program—as well as your top exit velocity so far.</w:t>
      </w:r>
    </w:p>
    <w:p w:rsidR="00000000" w:rsidDel="00000000" w:rsidP="00000000" w:rsidRDefault="00000000" w:rsidRPr="00000000" w14:paraId="000004F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9">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FA">
      <w:pPr>
        <w:rPr>
          <w:rFonts w:ascii="Arial" w:cs="Arial" w:eastAsia="Arial" w:hAnsi="Arial"/>
          <w:sz w:val="20"/>
          <w:szCs w:val="20"/>
        </w:rPr>
      </w:pPr>
      <w:r w:rsidDel="00000000" w:rsidR="00000000" w:rsidRPr="00000000">
        <w:rPr>
          <w:rFonts w:ascii="Arial" w:cs="Arial" w:eastAsia="Arial" w:hAnsi="Arial"/>
          <w:sz w:val="20"/>
          <w:szCs w:val="20"/>
          <w:rtl w:val="0"/>
        </w:rPr>
        <w:t xml:space="preserve">Explore Your Exit Velocity Data</w:t>
      </w:r>
    </w:p>
    <w:p w:rsidR="00000000" w:rsidDel="00000000" w:rsidP="00000000" w:rsidRDefault="00000000" w:rsidRPr="00000000" w14:paraId="000004F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FC">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FD">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see the next chart, and “✅” move to the next data analysis section. </w:t>
      </w:r>
    </w:p>
    <w:p w:rsidR="00000000" w:rsidDel="00000000" w:rsidP="00000000" w:rsidRDefault="00000000" w:rsidRPr="00000000" w14:paraId="000004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FF">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1&gt;</w:t>
      </w:r>
    </w:p>
    <w:p w:rsidR="00000000" w:rsidDel="00000000" w:rsidP="00000000" w:rsidRDefault="00000000" w:rsidRPr="00000000" w14:paraId="00000500">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0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02">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503">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3&gt;</w:t>
      </w:r>
    </w:p>
    <w:p w:rsidR="00000000" w:rsidDel="00000000" w:rsidP="00000000" w:rsidRDefault="00000000" w:rsidRPr="00000000" w14:paraId="00000506">
      <w:pPr>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5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9">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2 -  EXIT VELOCITY ANALYSIS FRAME 1: GRAPH A</w:t>
      </w:r>
    </w:p>
    <w:p w:rsidR="00000000" w:rsidDel="00000000" w:rsidP="00000000" w:rsidRDefault="00000000" w:rsidRPr="00000000" w14:paraId="0000050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0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1: GRAPH A SPEEDOMETER</w:t>
      </w:r>
    </w:p>
    <w:p w:rsidR="00000000" w:rsidDel="00000000" w:rsidP="00000000" w:rsidRDefault="00000000" w:rsidRPr="00000000" w14:paraId="0000050C">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0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0E">
      <w:pPr>
        <w:rPr>
          <w:rFonts w:ascii="Arial" w:cs="Arial" w:eastAsia="Arial" w:hAnsi="Arial"/>
          <w:sz w:val="20"/>
          <w:szCs w:val="20"/>
        </w:rPr>
      </w:pPr>
      <w:r w:rsidDel="00000000" w:rsidR="00000000" w:rsidRPr="00000000">
        <w:rPr>
          <w:rFonts w:ascii="Arial" w:cs="Arial" w:eastAsia="Arial" w:hAnsi="Arial"/>
          <w:sz w:val="20"/>
          <w:szCs w:val="20"/>
          <w:rtl w:val="0"/>
        </w:rPr>
        <w:t xml:space="preserve">Your Best Exit Velocity of the Day</w:t>
      </w:r>
    </w:p>
    <w:p w:rsidR="00000000" w:rsidDel="00000000" w:rsidP="00000000" w:rsidRDefault="00000000" w:rsidRPr="00000000" w14:paraId="0000050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10">
      <w:pPr>
        <w:rPr>
          <w:rFonts w:ascii="Arial" w:cs="Arial" w:eastAsia="Arial" w:hAnsi="Arial"/>
          <w:sz w:val="20"/>
          <w:szCs w:val="20"/>
        </w:rPr>
      </w:pPr>
      <w:r w:rsidDel="00000000" w:rsidR="00000000" w:rsidRPr="00000000">
        <w:rPr>
          <w:rFonts w:ascii="Arial" w:cs="Arial" w:eastAsia="Arial" w:hAnsi="Arial"/>
          <w:sz w:val="20"/>
          <w:szCs w:val="20"/>
          <w:rtl w:val="0"/>
        </w:rPr>
        <w:t xml:space="preserve">[SUBHEAD]</w:t>
      </w:r>
    </w:p>
    <w:p w:rsidR="00000000" w:rsidDel="00000000" w:rsidP="00000000" w:rsidRDefault="00000000" w:rsidRPr="00000000" w14:paraId="00000511">
      <w:pPr>
        <w:rPr>
          <w:rFonts w:ascii="Arial" w:cs="Arial" w:eastAsia="Arial" w:hAnsi="Arial"/>
          <w:sz w:val="20"/>
          <w:szCs w:val="20"/>
        </w:rPr>
      </w:pPr>
      <w:r w:rsidDel="00000000" w:rsidR="00000000" w:rsidRPr="00000000">
        <w:rPr>
          <w:rFonts w:ascii="Arial" w:cs="Arial" w:eastAsia="Arial" w:hAnsi="Arial"/>
          <w:sz w:val="20"/>
          <w:szCs w:val="20"/>
          <w:rtl w:val="0"/>
        </w:rPr>
        <w:t xml:space="preserve">Check out the speedometer. </w:t>
      </w:r>
    </w:p>
    <w:p w:rsidR="00000000" w:rsidDel="00000000" w:rsidP="00000000" w:rsidRDefault="00000000" w:rsidRPr="00000000" w14:paraId="000005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514">
      <w:pPr>
        <w:rPr>
          <w:rFonts w:ascii="Arial" w:cs="Arial" w:eastAsia="Arial" w:hAnsi="Arial"/>
          <w:sz w:val="20"/>
          <w:szCs w:val="20"/>
        </w:rPr>
      </w:pPr>
      <w:r w:rsidDel="00000000" w:rsidR="00000000" w:rsidRPr="00000000">
        <w:rPr>
          <w:rFonts w:ascii="Arial" w:cs="Arial" w:eastAsia="Arial" w:hAnsi="Arial"/>
          <w:sz w:val="20"/>
          <w:szCs w:val="20"/>
          <w:rtl w:val="0"/>
        </w:rPr>
        <w:t xml:space="preserve">Graph A Speedometer</w:t>
      </w:r>
    </w:p>
    <w:p w:rsidR="00000000" w:rsidDel="00000000" w:rsidP="00000000" w:rsidRDefault="00000000" w:rsidRPr="00000000" w14:paraId="000005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7">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2 -  EXIT VELOCITY ANALYSIS FRAME 2: GRAPH  B</w:t>
      </w:r>
    </w:p>
    <w:p w:rsidR="00000000" w:rsidDel="00000000" w:rsidP="00000000" w:rsidRDefault="00000000" w:rsidRPr="00000000" w14:paraId="0000051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 </w:t>
      </w:r>
    </w:p>
    <w:p w:rsidR="00000000" w:rsidDel="00000000" w:rsidP="00000000" w:rsidRDefault="00000000" w:rsidRPr="00000000" w14:paraId="0000051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2: GRAPH B EXIT VELOCITY ALL SWINGS CURRENT SESSION</w:t>
      </w:r>
    </w:p>
    <w:p w:rsidR="00000000" w:rsidDel="00000000" w:rsidP="00000000" w:rsidRDefault="00000000" w:rsidRPr="00000000" w14:paraId="0000051A">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1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1C">
      <w:pPr>
        <w:rPr>
          <w:rFonts w:ascii="Arial" w:cs="Arial" w:eastAsia="Arial" w:hAnsi="Arial"/>
          <w:sz w:val="20"/>
          <w:szCs w:val="20"/>
        </w:rPr>
      </w:pPr>
      <w:r w:rsidDel="00000000" w:rsidR="00000000" w:rsidRPr="00000000">
        <w:rPr>
          <w:rFonts w:ascii="Arial" w:cs="Arial" w:eastAsia="Arial" w:hAnsi="Arial"/>
          <w:sz w:val="20"/>
          <w:szCs w:val="20"/>
          <w:rtl w:val="0"/>
        </w:rPr>
        <w:t xml:space="preserve">Your Different Exit Velocities for the Day</w:t>
      </w:r>
    </w:p>
    <w:p w:rsidR="00000000" w:rsidDel="00000000" w:rsidP="00000000" w:rsidRDefault="00000000" w:rsidRPr="00000000" w14:paraId="000005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E">
      <w:pPr>
        <w:rPr>
          <w:rFonts w:ascii="Arial" w:cs="Arial" w:eastAsia="Arial" w:hAnsi="Arial"/>
          <w:sz w:val="20"/>
          <w:szCs w:val="20"/>
        </w:rPr>
      </w:pPr>
      <w:r w:rsidDel="00000000" w:rsidR="00000000" w:rsidRPr="00000000">
        <w:rPr>
          <w:rFonts w:ascii="Arial" w:cs="Arial" w:eastAsia="Arial" w:hAnsi="Arial"/>
          <w:sz w:val="20"/>
          <w:szCs w:val="20"/>
          <w:rtl w:val="0"/>
        </w:rPr>
        <w:t xml:space="preserve">[SUBHEAD]</w:t>
      </w:r>
    </w:p>
    <w:p w:rsidR="00000000" w:rsidDel="00000000" w:rsidP="00000000" w:rsidRDefault="00000000" w:rsidRPr="00000000" w14:paraId="0000051F">
      <w:pPr>
        <w:rPr>
          <w:rFonts w:ascii="Arial" w:cs="Arial" w:eastAsia="Arial" w:hAnsi="Arial"/>
          <w:sz w:val="20"/>
          <w:szCs w:val="20"/>
        </w:rPr>
      </w:pPr>
      <w:r w:rsidDel="00000000" w:rsidR="00000000" w:rsidRPr="00000000">
        <w:rPr>
          <w:rFonts w:ascii="Arial" w:cs="Arial" w:eastAsia="Arial" w:hAnsi="Arial"/>
          <w:sz w:val="20"/>
          <w:szCs w:val="20"/>
          <w:rtl w:val="0"/>
        </w:rPr>
        <w:t xml:space="preserve">The numbers on the side tell you the speed of each hit.</w:t>
      </w:r>
    </w:p>
    <w:p w:rsidR="00000000" w:rsidDel="00000000" w:rsidP="00000000" w:rsidRDefault="00000000" w:rsidRPr="00000000" w14:paraId="000005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2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522">
      <w:pPr>
        <w:rPr>
          <w:rFonts w:ascii="Arial" w:cs="Arial" w:eastAsia="Arial" w:hAnsi="Arial"/>
          <w:sz w:val="20"/>
          <w:szCs w:val="20"/>
        </w:rPr>
      </w:pPr>
      <w:r w:rsidDel="00000000" w:rsidR="00000000" w:rsidRPr="00000000">
        <w:rPr>
          <w:rFonts w:ascii="Arial" w:cs="Arial" w:eastAsia="Arial" w:hAnsi="Arial"/>
          <w:sz w:val="20"/>
          <w:szCs w:val="20"/>
          <w:rtl w:val="0"/>
        </w:rPr>
        <w:t xml:space="preserve">Graph B Exit Velocity: All Swings Current Session</w:t>
      </w:r>
    </w:p>
    <w:p w:rsidR="00000000" w:rsidDel="00000000" w:rsidP="00000000" w:rsidRDefault="00000000" w:rsidRPr="00000000" w14:paraId="000005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2 -  EXIT VELOCITY ANALYSIS FRAME 3: GRAPH  D</w:t>
      </w:r>
    </w:p>
    <w:p w:rsidR="00000000" w:rsidDel="00000000" w:rsidP="00000000" w:rsidRDefault="00000000" w:rsidRPr="00000000" w14:paraId="0000052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2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3: GRAPH D EXIT VELOCITY CONSISTENCY</w:t>
      </w:r>
    </w:p>
    <w:p w:rsidR="00000000" w:rsidDel="00000000" w:rsidP="00000000" w:rsidRDefault="00000000" w:rsidRPr="00000000" w14:paraId="00000528">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2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2A">
      <w:pPr>
        <w:rPr>
          <w:rFonts w:ascii="Arial" w:cs="Arial" w:eastAsia="Arial" w:hAnsi="Arial"/>
          <w:sz w:val="20"/>
          <w:szCs w:val="20"/>
        </w:rPr>
      </w:pPr>
      <w:r w:rsidDel="00000000" w:rsidR="00000000" w:rsidRPr="00000000">
        <w:rPr>
          <w:rFonts w:ascii="Arial" w:cs="Arial" w:eastAsia="Arial" w:hAnsi="Arial"/>
          <w:sz w:val="20"/>
          <w:szCs w:val="20"/>
          <w:rtl w:val="0"/>
        </w:rPr>
        <w:t xml:space="preserve">Your Concluding Swings’ Exit Velocities Since Session 1</w:t>
      </w:r>
    </w:p>
    <w:p w:rsidR="00000000" w:rsidDel="00000000" w:rsidP="00000000" w:rsidRDefault="00000000" w:rsidRPr="00000000" w14:paraId="000005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2D">
      <w:pPr>
        <w:rPr>
          <w:rFonts w:ascii="Arial" w:cs="Arial" w:eastAsia="Arial" w:hAnsi="Arial"/>
          <w:sz w:val="20"/>
          <w:szCs w:val="20"/>
        </w:rPr>
      </w:pPr>
      <w:r w:rsidDel="00000000" w:rsidR="00000000" w:rsidRPr="00000000">
        <w:rPr>
          <w:rFonts w:ascii="Arial" w:cs="Arial" w:eastAsia="Arial" w:hAnsi="Arial"/>
          <w:sz w:val="20"/>
          <w:szCs w:val="20"/>
          <w:rtl w:val="0"/>
        </w:rPr>
        <w:t xml:space="preserve">Each column is a different session, and each dot a different concluding swing.</w:t>
      </w:r>
    </w:p>
    <w:p w:rsidR="00000000" w:rsidDel="00000000" w:rsidP="00000000" w:rsidRDefault="00000000" w:rsidRPr="00000000" w14:paraId="000005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530">
      <w:pPr>
        <w:rPr>
          <w:rFonts w:ascii="Arial" w:cs="Arial" w:eastAsia="Arial" w:hAnsi="Arial"/>
          <w:sz w:val="20"/>
          <w:szCs w:val="20"/>
        </w:rPr>
      </w:pPr>
      <w:r w:rsidDel="00000000" w:rsidR="00000000" w:rsidRPr="00000000">
        <w:rPr>
          <w:rFonts w:ascii="Arial" w:cs="Arial" w:eastAsia="Arial" w:hAnsi="Arial"/>
          <w:sz w:val="20"/>
          <w:szCs w:val="20"/>
          <w:rtl w:val="0"/>
        </w:rPr>
        <w:t xml:space="preserve">Graph D Exit Velocity Consistency: Concluding Swing All Sessions</w:t>
      </w:r>
    </w:p>
    <w:p w:rsidR="00000000" w:rsidDel="00000000" w:rsidP="00000000" w:rsidRDefault="00000000" w:rsidRPr="00000000" w14:paraId="0000053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3">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2 -  EXIT VELOCITY ANALYSIS FRAME 4A: SLUGGER BADGE (IF USER INCREASED BASELINE EXIT VELOCITY) </w:t>
      </w:r>
    </w:p>
    <w:p w:rsidR="00000000" w:rsidDel="00000000" w:rsidP="00000000" w:rsidRDefault="00000000" w:rsidRPr="00000000" w14:paraId="0000053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3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4A: SLUGGER BADGE (IF USER INCREASED BASELINE EXIT VELOCITY) </w:t>
      </w:r>
    </w:p>
    <w:p w:rsidR="00000000" w:rsidDel="00000000" w:rsidP="00000000" w:rsidRDefault="00000000" w:rsidRPr="00000000" w14:paraId="00000536">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3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538">
      <w:pPr>
        <w:rPr>
          <w:rFonts w:ascii="Arial" w:cs="Arial" w:eastAsia="Arial" w:hAnsi="Arial"/>
          <w:sz w:val="20"/>
          <w:szCs w:val="20"/>
        </w:rPr>
      </w:pPr>
      <w:r w:rsidDel="00000000" w:rsidR="00000000" w:rsidRPr="00000000">
        <w:rPr>
          <w:rFonts w:ascii="Arial" w:cs="Arial" w:eastAsia="Arial" w:hAnsi="Arial"/>
          <w:sz w:val="20"/>
          <w:szCs w:val="20"/>
          <w:rtl w:val="0"/>
        </w:rPr>
        <w:t xml:space="preserve">Your top exit velocity is also higher!</w:t>
      </w:r>
    </w:p>
    <w:p w:rsidR="00000000" w:rsidDel="00000000" w:rsidP="00000000" w:rsidRDefault="00000000" w:rsidRPr="00000000" w14:paraId="0000053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3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w:t>
      </w:r>
    </w:p>
    <w:p w:rsidR="00000000" w:rsidDel="00000000" w:rsidP="00000000" w:rsidRDefault="00000000" w:rsidRPr="00000000" w14:paraId="0000053B">
      <w:pPr>
        <w:rPr>
          <w:rFonts w:ascii="Arial" w:cs="Arial" w:eastAsia="Arial" w:hAnsi="Arial"/>
          <w:sz w:val="20"/>
          <w:szCs w:val="20"/>
        </w:rPr>
      </w:pPr>
      <w:r w:rsidDel="00000000" w:rsidR="00000000" w:rsidRPr="00000000">
        <w:rPr>
          <w:rFonts w:ascii="Arial" w:cs="Arial" w:eastAsia="Arial" w:hAnsi="Arial"/>
          <w:sz w:val="20"/>
          <w:szCs w:val="20"/>
          <w:rtl w:val="0"/>
        </w:rPr>
        <w:t xml:space="preserve">{USER’S PERSONALIZED SLUGGER BADGE} </w:t>
      </w:r>
    </w:p>
    <w:p w:rsidR="00000000" w:rsidDel="00000000" w:rsidP="00000000" w:rsidRDefault="00000000" w:rsidRPr="00000000" w14:paraId="0000053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D">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3E">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2 -  EXIT VELOCITY ANALYSIS FRAME 4B: SLUGGER BADGE (IF USER DIDN’T INCREASE BASELINE EXIT VELOCITY) </w:t>
      </w:r>
    </w:p>
    <w:p w:rsidR="00000000" w:rsidDel="00000000" w:rsidP="00000000" w:rsidRDefault="00000000" w:rsidRPr="00000000" w14:paraId="0000053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40">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4B: SLUGGER BADGE (IF USER DIDN’T INCREASE BASELINE EXIT VELOCITY) </w:t>
      </w:r>
    </w:p>
    <w:p w:rsidR="00000000" w:rsidDel="00000000" w:rsidP="00000000" w:rsidRDefault="00000000" w:rsidRPr="00000000" w14:paraId="00000541">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4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543">
      <w:pPr>
        <w:rPr>
          <w:rFonts w:ascii="Arial" w:cs="Arial" w:eastAsia="Arial" w:hAnsi="Arial"/>
          <w:sz w:val="20"/>
          <w:szCs w:val="20"/>
        </w:rPr>
      </w:pPr>
      <w:r w:rsidDel="00000000" w:rsidR="00000000" w:rsidRPr="00000000">
        <w:rPr>
          <w:rFonts w:ascii="Arial" w:cs="Arial" w:eastAsia="Arial" w:hAnsi="Arial"/>
          <w:sz w:val="20"/>
          <w:szCs w:val="20"/>
          <w:rtl w:val="0"/>
        </w:rPr>
        <w:t xml:space="preserve">This is still your top exit velocity.</w:t>
      </w:r>
    </w:p>
    <w:p w:rsidR="00000000" w:rsidDel="00000000" w:rsidP="00000000" w:rsidRDefault="00000000" w:rsidRPr="00000000" w14:paraId="0000054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4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w:t>
      </w:r>
    </w:p>
    <w:p w:rsidR="00000000" w:rsidDel="00000000" w:rsidP="00000000" w:rsidRDefault="00000000" w:rsidRPr="00000000" w14:paraId="00000546">
      <w:pPr>
        <w:rPr>
          <w:rFonts w:ascii="Arial" w:cs="Arial" w:eastAsia="Arial" w:hAnsi="Arial"/>
          <w:sz w:val="20"/>
          <w:szCs w:val="20"/>
        </w:rPr>
      </w:pPr>
      <w:r w:rsidDel="00000000" w:rsidR="00000000" w:rsidRPr="00000000">
        <w:rPr>
          <w:rFonts w:ascii="Arial" w:cs="Arial" w:eastAsia="Arial" w:hAnsi="Arial"/>
          <w:sz w:val="20"/>
          <w:szCs w:val="20"/>
          <w:rtl w:val="0"/>
        </w:rPr>
        <w:t xml:space="preserve">{USER’S PERSONALIZED SLUGGER BADGE} </w:t>
      </w:r>
    </w:p>
    <w:p w:rsidR="00000000" w:rsidDel="00000000" w:rsidP="00000000" w:rsidRDefault="00000000" w:rsidRPr="00000000" w14:paraId="000005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 ANGLE ANALYSIS</w:t>
      </w:r>
    </w:p>
    <w:p w:rsidR="00000000" w:rsidDel="00000000" w:rsidP="00000000" w:rsidRDefault="00000000" w:rsidRPr="00000000" w14:paraId="0000054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4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This phase features two different charts/graphs for the user to toggle through. The only thing that will change when they do is the Headline, Subhead and Visual. So, to keep things simple, we’ve set up a schema. Then provided the dynamic content for it in the “schema content” section.</w:t>
      </w:r>
    </w:p>
    <w:p w:rsidR="00000000" w:rsidDel="00000000" w:rsidP="00000000" w:rsidRDefault="00000000" w:rsidRPr="00000000" w14:paraId="0000054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54E">
      <w:pPr>
        <w:rPr>
          <w:rFonts w:ascii="Arial" w:cs="Arial" w:eastAsia="Arial" w:hAnsi="Arial"/>
          <w:i w:val="1"/>
          <w:color w:val="f1c232"/>
          <w:sz w:val="20"/>
          <w:szCs w:val="20"/>
        </w:rPr>
      </w:pPr>
      <w:r w:rsidDel="00000000" w:rsidR="00000000" w:rsidRPr="00000000">
        <w:rPr>
          <w:rFonts w:ascii="Arial" w:cs="Arial" w:eastAsia="Arial" w:hAnsi="Arial"/>
          <w:b w:val="1"/>
          <w:color w:val="f1c232"/>
          <w:sz w:val="20"/>
          <w:szCs w:val="20"/>
          <w:rtl w:val="0"/>
        </w:rPr>
        <w:t xml:space="preserve">PHASE 3 - SCHEMA : ANGLE ANALYSIS </w:t>
      </w:r>
      <w:r w:rsidDel="00000000" w:rsidR="00000000" w:rsidRPr="00000000">
        <w:rPr>
          <w:rtl w:val="0"/>
        </w:rPr>
      </w:r>
    </w:p>
    <w:p w:rsidR="00000000" w:rsidDel="00000000" w:rsidP="00000000" w:rsidRDefault="00000000" w:rsidRPr="00000000" w14:paraId="0000054F">
      <w:pPr>
        <w:rPr>
          <w:rFonts w:ascii="Arial" w:cs="Arial" w:eastAsia="Arial" w:hAnsi="Arial"/>
          <w:i w:val="1"/>
          <w:color w:val="f1c232"/>
          <w:sz w:val="20"/>
          <w:szCs w:val="20"/>
        </w:rPr>
      </w:pPr>
      <w:r w:rsidDel="00000000" w:rsidR="00000000" w:rsidRPr="00000000">
        <w:rPr>
          <w:rtl w:val="0"/>
        </w:rPr>
      </w:r>
    </w:p>
    <w:p w:rsidR="00000000" w:rsidDel="00000000" w:rsidP="00000000" w:rsidRDefault="00000000" w:rsidRPr="00000000" w14:paraId="0000055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51">
      <w:pPr>
        <w:rPr>
          <w:rFonts w:ascii="Arial" w:cs="Arial" w:eastAsia="Arial" w:hAnsi="Arial"/>
          <w:sz w:val="20"/>
          <w:szCs w:val="20"/>
        </w:rPr>
      </w:pPr>
      <w:r w:rsidDel="00000000" w:rsidR="00000000" w:rsidRPr="00000000">
        <w:rPr>
          <w:rFonts w:ascii="Arial" w:cs="Arial" w:eastAsia="Arial" w:hAnsi="Arial"/>
          <w:sz w:val="20"/>
          <w:szCs w:val="20"/>
          <w:rtl w:val="0"/>
        </w:rPr>
        <w:t xml:space="preserve">{ANGLE CHART HEADLINE} </w:t>
      </w:r>
    </w:p>
    <w:p w:rsidR="00000000" w:rsidDel="00000000" w:rsidP="00000000" w:rsidRDefault="00000000" w:rsidRPr="00000000" w14:paraId="0000055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3">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54">
      <w:pPr>
        <w:rPr>
          <w:rFonts w:ascii="Arial" w:cs="Arial" w:eastAsia="Arial" w:hAnsi="Arial"/>
          <w:sz w:val="20"/>
          <w:szCs w:val="20"/>
        </w:rPr>
      </w:pPr>
      <w:r w:rsidDel="00000000" w:rsidR="00000000" w:rsidRPr="00000000">
        <w:rPr>
          <w:rFonts w:ascii="Arial" w:cs="Arial" w:eastAsia="Arial" w:hAnsi="Arial"/>
          <w:sz w:val="20"/>
          <w:szCs w:val="20"/>
          <w:rtl w:val="0"/>
        </w:rPr>
        <w:t xml:space="preserve">{ANGLE CHART SUBHEAD} </w:t>
      </w:r>
    </w:p>
    <w:p w:rsidR="00000000" w:rsidDel="00000000" w:rsidP="00000000" w:rsidRDefault="00000000" w:rsidRPr="00000000" w14:paraId="0000055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56">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557">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{GRAPH OR CHART} </w:t>
      </w:r>
      <w:r w:rsidDel="00000000" w:rsidR="00000000" w:rsidRPr="00000000">
        <w:rPr>
          <w:rtl w:val="0"/>
        </w:rPr>
      </w:r>
    </w:p>
    <w:p w:rsidR="00000000" w:rsidDel="00000000" w:rsidP="00000000" w:rsidRDefault="00000000" w:rsidRPr="00000000" w14:paraId="000005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55A">
      <w:pPr>
        <w:rPr>
          <w:rFonts w:ascii="Arial" w:cs="Arial" w:eastAsia="Arial" w:hAnsi="Arial"/>
          <w:sz w:val="20"/>
          <w:szCs w:val="20"/>
        </w:rPr>
      </w:pPr>
      <w:r w:rsidDel="00000000" w:rsidR="00000000" w:rsidRPr="00000000">
        <w:rPr>
          <w:rFonts w:ascii="Arial" w:cs="Arial" w:eastAsia="Arial" w:hAnsi="Arial"/>
          <w:sz w:val="20"/>
          <w:szCs w:val="20"/>
          <w:rtl w:val="0"/>
        </w:rPr>
        <w:t xml:space="preserve">The two charts and graphs in this angle analysis will tell you your concluding swing’s launch angle and how consistently your hits achieved the ideal angle throughout the program. They will also tell you how close you were to hitting it straight up the middle. Because that’s often the goal.</w:t>
      </w:r>
    </w:p>
    <w:p w:rsidR="00000000" w:rsidDel="00000000" w:rsidP="00000000" w:rsidRDefault="00000000" w:rsidRPr="00000000" w14:paraId="000005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C">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55D">
      <w:pPr>
        <w:rPr>
          <w:rFonts w:ascii="Arial" w:cs="Arial" w:eastAsia="Arial" w:hAnsi="Arial"/>
          <w:sz w:val="20"/>
          <w:szCs w:val="20"/>
        </w:rPr>
      </w:pPr>
      <w:r w:rsidDel="00000000" w:rsidR="00000000" w:rsidRPr="00000000">
        <w:rPr>
          <w:rFonts w:ascii="Arial" w:cs="Arial" w:eastAsia="Arial" w:hAnsi="Arial"/>
          <w:sz w:val="20"/>
          <w:szCs w:val="20"/>
          <w:rtl w:val="0"/>
        </w:rPr>
        <w:t xml:space="preserve">Explore Your Angle Data</w:t>
      </w:r>
    </w:p>
    <w:p w:rsidR="00000000" w:rsidDel="00000000" w:rsidP="00000000" w:rsidRDefault="00000000" w:rsidRPr="00000000" w14:paraId="0000055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5F">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560">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see the next chart, and “✅” move to the next data analysis section. </w:t>
      </w:r>
    </w:p>
    <w:p w:rsidR="00000000" w:rsidDel="00000000" w:rsidP="00000000" w:rsidRDefault="00000000" w:rsidRPr="00000000" w14:paraId="0000056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62">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1&gt;</w:t>
      </w:r>
    </w:p>
    <w:p w:rsidR="00000000" w:rsidDel="00000000" w:rsidP="00000000" w:rsidRDefault="00000000" w:rsidRPr="00000000" w14:paraId="00000563">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6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6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56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8">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3&gt;</w:t>
      </w:r>
    </w:p>
    <w:p w:rsidR="00000000" w:rsidDel="00000000" w:rsidP="00000000" w:rsidRDefault="00000000" w:rsidRPr="00000000" w14:paraId="00000569">
      <w:pPr>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5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D">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3 -  </w:t>
      </w:r>
      <w:r w:rsidDel="00000000" w:rsidR="00000000" w:rsidRPr="00000000">
        <w:rPr>
          <w:rFonts w:ascii="Arial" w:cs="Arial" w:eastAsia="Arial" w:hAnsi="Arial"/>
          <w:b w:val="1"/>
          <w:color w:val="f1c232"/>
          <w:sz w:val="20"/>
          <w:szCs w:val="20"/>
          <w:rtl w:val="0"/>
        </w:rPr>
        <w:t xml:space="preserve">ANGLE ANALYSIS</w:t>
      </w:r>
      <w:r w:rsidDel="00000000" w:rsidR="00000000" w:rsidRPr="00000000">
        <w:rPr>
          <w:rFonts w:ascii="Arial" w:cs="Arial" w:eastAsia="Arial" w:hAnsi="Arial"/>
          <w:b w:val="1"/>
          <w:color w:val="00b050"/>
          <w:sz w:val="20"/>
          <w:szCs w:val="20"/>
          <w:rtl w:val="0"/>
        </w:rPr>
        <w:t xml:space="preserve"> FRAME 1: GRAPH  E</w:t>
      </w:r>
    </w:p>
    <w:p w:rsidR="00000000" w:rsidDel="00000000" w:rsidP="00000000" w:rsidRDefault="00000000" w:rsidRPr="00000000" w14:paraId="0000056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6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1: GRAPH E LAUNCH ANGLE CONSISTENCY </w:t>
      </w:r>
    </w:p>
    <w:p w:rsidR="00000000" w:rsidDel="00000000" w:rsidP="00000000" w:rsidRDefault="00000000" w:rsidRPr="00000000" w14:paraId="00000570">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7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72">
      <w:pPr>
        <w:rPr>
          <w:rFonts w:ascii="Arial" w:cs="Arial" w:eastAsia="Arial" w:hAnsi="Arial"/>
          <w:sz w:val="20"/>
          <w:szCs w:val="20"/>
        </w:rPr>
      </w:pPr>
      <w:r w:rsidDel="00000000" w:rsidR="00000000" w:rsidRPr="00000000">
        <w:rPr>
          <w:rFonts w:ascii="Arial" w:cs="Arial" w:eastAsia="Arial" w:hAnsi="Arial"/>
          <w:sz w:val="20"/>
          <w:szCs w:val="20"/>
          <w:rtl w:val="0"/>
        </w:rPr>
        <w:t xml:space="preserve">Your Concluding Swing’s Launch Angles from Each Session</w:t>
      </w:r>
    </w:p>
    <w:p w:rsidR="00000000" w:rsidDel="00000000" w:rsidP="00000000" w:rsidRDefault="00000000" w:rsidRPr="00000000" w14:paraId="000005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75">
      <w:pPr>
        <w:rPr>
          <w:rFonts w:ascii="Arial" w:cs="Arial" w:eastAsia="Arial" w:hAnsi="Arial"/>
          <w:sz w:val="20"/>
          <w:szCs w:val="20"/>
        </w:rPr>
      </w:pPr>
      <w:r w:rsidDel="00000000" w:rsidR="00000000" w:rsidRPr="00000000">
        <w:rPr>
          <w:rFonts w:ascii="Arial" w:cs="Arial" w:eastAsia="Arial" w:hAnsi="Arial"/>
          <w:sz w:val="20"/>
          <w:szCs w:val="20"/>
          <w:rtl w:val="0"/>
        </w:rPr>
        <w:t xml:space="preserve">Each column is a different session, and each dot a different concluding swing.</w:t>
      </w:r>
    </w:p>
    <w:p w:rsidR="00000000" w:rsidDel="00000000" w:rsidP="00000000" w:rsidRDefault="00000000" w:rsidRPr="00000000" w14:paraId="0000057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7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578">
      <w:pPr>
        <w:rPr>
          <w:rFonts w:ascii="Arial" w:cs="Arial" w:eastAsia="Arial" w:hAnsi="Arial"/>
          <w:color w:val="1a1a1a"/>
          <w:sz w:val="20"/>
          <w:szCs w:val="20"/>
        </w:rPr>
      </w:pPr>
      <w:r w:rsidDel="00000000" w:rsidR="00000000" w:rsidRPr="00000000">
        <w:rPr>
          <w:rFonts w:ascii="Arial" w:cs="Arial" w:eastAsia="Arial" w:hAnsi="Arial"/>
          <w:sz w:val="20"/>
          <w:szCs w:val="20"/>
          <w:rtl w:val="0"/>
        </w:rPr>
        <w:t xml:space="preserve">Graph E Launch Angle Consistency: Concluding Swing All Sessions</w:t>
      </w:r>
      <w:r w:rsidDel="00000000" w:rsidR="00000000" w:rsidRPr="00000000">
        <w:rPr>
          <w:rtl w:val="0"/>
        </w:rPr>
      </w:r>
    </w:p>
    <w:p w:rsidR="00000000" w:rsidDel="00000000" w:rsidP="00000000" w:rsidRDefault="00000000" w:rsidRPr="00000000" w14:paraId="0000057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B">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3 -  </w:t>
      </w:r>
      <w:r w:rsidDel="00000000" w:rsidR="00000000" w:rsidRPr="00000000">
        <w:rPr>
          <w:rFonts w:ascii="Arial" w:cs="Arial" w:eastAsia="Arial" w:hAnsi="Arial"/>
          <w:b w:val="1"/>
          <w:color w:val="f1c232"/>
          <w:sz w:val="20"/>
          <w:szCs w:val="20"/>
          <w:rtl w:val="0"/>
        </w:rPr>
        <w:t xml:space="preserve">ANGLE ANALYSIS</w:t>
      </w:r>
      <w:r w:rsidDel="00000000" w:rsidR="00000000" w:rsidRPr="00000000">
        <w:rPr>
          <w:rFonts w:ascii="Arial" w:cs="Arial" w:eastAsia="Arial" w:hAnsi="Arial"/>
          <w:b w:val="1"/>
          <w:color w:val="00b050"/>
          <w:sz w:val="20"/>
          <w:szCs w:val="20"/>
          <w:rtl w:val="0"/>
        </w:rPr>
        <w:t xml:space="preserve"> FRAME 2: GRAPH  C</w:t>
      </w:r>
    </w:p>
    <w:p w:rsidR="00000000" w:rsidDel="00000000" w:rsidP="00000000" w:rsidRDefault="00000000" w:rsidRPr="00000000" w14:paraId="0000057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7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2: GRAPH C DIRECTION OF SWING</w:t>
      </w:r>
    </w:p>
    <w:p w:rsidR="00000000" w:rsidDel="00000000" w:rsidP="00000000" w:rsidRDefault="00000000" w:rsidRPr="00000000" w14:paraId="0000057E">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7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80">
      <w:pPr>
        <w:rPr>
          <w:rFonts w:ascii="Arial" w:cs="Arial" w:eastAsia="Arial" w:hAnsi="Arial"/>
          <w:sz w:val="20"/>
          <w:szCs w:val="20"/>
        </w:rPr>
      </w:pPr>
      <w:r w:rsidDel="00000000" w:rsidR="00000000" w:rsidRPr="00000000">
        <w:rPr>
          <w:rFonts w:ascii="Arial" w:cs="Arial" w:eastAsia="Arial" w:hAnsi="Arial"/>
          <w:sz w:val="20"/>
          <w:szCs w:val="20"/>
          <w:rtl w:val="0"/>
        </w:rPr>
        <w:t xml:space="preserve">Your Session’s Down-the-Middle Hits</w:t>
      </w:r>
    </w:p>
    <w:p w:rsidR="00000000" w:rsidDel="00000000" w:rsidP="00000000" w:rsidRDefault="00000000" w:rsidRPr="00000000" w14:paraId="000005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2">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83">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This is how close each of your hits were to being a line drive this session.</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58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8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586">
      <w:pPr>
        <w:rPr>
          <w:rFonts w:ascii="Arial" w:cs="Arial" w:eastAsia="Arial" w:hAnsi="Arial"/>
          <w:sz w:val="20"/>
          <w:szCs w:val="20"/>
        </w:rPr>
      </w:pPr>
      <w:r w:rsidDel="00000000" w:rsidR="00000000" w:rsidRPr="00000000">
        <w:rPr>
          <w:rFonts w:ascii="Arial" w:cs="Arial" w:eastAsia="Arial" w:hAnsi="Arial"/>
          <w:sz w:val="20"/>
          <w:szCs w:val="20"/>
          <w:rtl w:val="0"/>
        </w:rPr>
        <w:t xml:space="preserve">Graph C Direction of Swing: All Swings Current Session</w:t>
      </w:r>
    </w:p>
    <w:p w:rsidR="00000000" w:rsidDel="00000000" w:rsidP="00000000" w:rsidRDefault="00000000" w:rsidRPr="00000000" w14:paraId="000005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 BETTER BATTING BADGE ANALYSIS</w:t>
      </w:r>
    </w:p>
    <w:p w:rsidR="00000000" w:rsidDel="00000000" w:rsidP="00000000" w:rsidRDefault="00000000" w:rsidRPr="00000000" w14:paraId="0000058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B">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58C">
      <w:pPr>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This phase features different charts/graphs for the user to toggle through. The only thing that will change when they do is the Headline, Subhead and Visual. So, to keep things simple, we’ve set up a schema. Then provided the dynamic content for it in the “schema content” section.</w:t>
      </w:r>
      <w:r w:rsidDel="00000000" w:rsidR="00000000" w:rsidRPr="00000000">
        <w:rPr>
          <w:rtl w:val="0"/>
        </w:rPr>
      </w:r>
    </w:p>
    <w:p w:rsidR="00000000" w:rsidDel="00000000" w:rsidP="00000000" w:rsidRDefault="00000000" w:rsidRPr="00000000" w14:paraId="0000058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E">
      <w:pPr>
        <w:rPr>
          <w:rFonts w:ascii="Arial" w:cs="Arial" w:eastAsia="Arial" w:hAnsi="Arial"/>
          <w:b w:val="1"/>
          <w:color w:val="f1c232"/>
          <w:sz w:val="20"/>
          <w:szCs w:val="20"/>
        </w:rPr>
      </w:pPr>
      <w:r w:rsidDel="00000000" w:rsidR="00000000" w:rsidRPr="00000000">
        <w:rPr>
          <w:rFonts w:ascii="Arial" w:cs="Arial" w:eastAsia="Arial" w:hAnsi="Arial"/>
          <w:b w:val="1"/>
          <w:color w:val="f1c232"/>
          <w:sz w:val="20"/>
          <w:szCs w:val="20"/>
          <w:rtl w:val="0"/>
        </w:rPr>
        <w:t xml:space="preserve">PHASE 4 - SCHEMA : BETTER BATTING BADGE ANALYSIS</w:t>
      </w:r>
    </w:p>
    <w:p w:rsidR="00000000" w:rsidDel="00000000" w:rsidP="00000000" w:rsidRDefault="00000000" w:rsidRPr="00000000" w14:paraId="0000058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91">
      <w:pPr>
        <w:rPr>
          <w:rFonts w:ascii="Arial" w:cs="Arial" w:eastAsia="Arial" w:hAnsi="Arial"/>
          <w:sz w:val="20"/>
          <w:szCs w:val="20"/>
        </w:rPr>
      </w:pPr>
      <w:r w:rsidDel="00000000" w:rsidR="00000000" w:rsidRPr="00000000">
        <w:rPr>
          <w:rFonts w:ascii="Arial" w:cs="Arial" w:eastAsia="Arial" w:hAnsi="Arial"/>
          <w:sz w:val="20"/>
          <w:szCs w:val="20"/>
          <w:rtl w:val="0"/>
        </w:rPr>
        <w:t xml:space="preserve">{BBB ANALYSIS CHART HEADLINE} </w:t>
      </w:r>
    </w:p>
    <w:p w:rsidR="00000000" w:rsidDel="00000000" w:rsidP="00000000" w:rsidRDefault="00000000" w:rsidRPr="00000000" w14:paraId="000005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9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594">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{GRAPH F OR BADGES} </w:t>
      </w:r>
      <w:r w:rsidDel="00000000" w:rsidR="00000000" w:rsidRPr="00000000">
        <w:rPr>
          <w:rtl w:val="0"/>
        </w:rPr>
      </w:r>
    </w:p>
    <w:p w:rsidR="00000000" w:rsidDel="00000000" w:rsidP="00000000" w:rsidRDefault="00000000" w:rsidRPr="00000000" w14:paraId="000005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6">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597">
      <w:pPr>
        <w:rPr>
          <w:rFonts w:ascii="Arial" w:cs="Arial" w:eastAsia="Arial" w:hAnsi="Arial"/>
          <w:sz w:val="20"/>
          <w:szCs w:val="20"/>
        </w:rPr>
      </w:pPr>
      <w:r w:rsidDel="00000000" w:rsidR="00000000" w:rsidRPr="00000000">
        <w:rPr>
          <w:rFonts w:ascii="Arial" w:cs="Arial" w:eastAsia="Arial" w:hAnsi="Arial"/>
          <w:sz w:val="20"/>
          <w:szCs w:val="20"/>
          <w:rtl w:val="0"/>
        </w:rPr>
        <w:t xml:space="preserve">The graph in this section will tell you which of the badges you were able to earn, and which ones still need work. </w:t>
      </w:r>
    </w:p>
    <w:p w:rsidR="00000000" w:rsidDel="00000000" w:rsidP="00000000" w:rsidRDefault="00000000" w:rsidRPr="00000000" w14:paraId="0000059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9">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59A">
      <w:pPr>
        <w:rPr>
          <w:rFonts w:ascii="Arial" w:cs="Arial" w:eastAsia="Arial" w:hAnsi="Arial"/>
          <w:sz w:val="20"/>
          <w:szCs w:val="20"/>
        </w:rPr>
      </w:pPr>
      <w:r w:rsidDel="00000000" w:rsidR="00000000" w:rsidRPr="00000000">
        <w:rPr>
          <w:rFonts w:ascii="Arial" w:cs="Arial" w:eastAsia="Arial" w:hAnsi="Arial"/>
          <w:sz w:val="20"/>
          <w:szCs w:val="20"/>
          <w:rtl w:val="0"/>
        </w:rPr>
        <w:t xml:space="preserve">Explore Your Better Batting Data</w:t>
      </w:r>
    </w:p>
    <w:p w:rsidR="00000000" w:rsidDel="00000000" w:rsidP="00000000" w:rsidRDefault="00000000" w:rsidRPr="00000000" w14:paraId="0000059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9C">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59D">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see the next chart, and “✅” move to the next data analysis section. </w:t>
      </w:r>
    </w:p>
    <w:p w:rsidR="00000000" w:rsidDel="00000000" w:rsidP="00000000" w:rsidRDefault="00000000" w:rsidRPr="00000000" w14:paraId="0000059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9F">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1&gt;</w:t>
      </w:r>
    </w:p>
    <w:p w:rsidR="00000000" w:rsidDel="00000000" w:rsidP="00000000" w:rsidRDefault="00000000" w:rsidRPr="00000000" w14:paraId="000005A0">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A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A2">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5A3">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3&gt;</w:t>
      </w:r>
    </w:p>
    <w:p w:rsidR="00000000" w:rsidDel="00000000" w:rsidP="00000000" w:rsidRDefault="00000000" w:rsidRPr="00000000" w14:paraId="000005A6">
      <w:pPr>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5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9">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4 -  </w:t>
      </w:r>
      <w:r w:rsidDel="00000000" w:rsidR="00000000" w:rsidRPr="00000000">
        <w:rPr>
          <w:rFonts w:ascii="Arial" w:cs="Arial" w:eastAsia="Arial" w:hAnsi="Arial"/>
          <w:b w:val="1"/>
          <w:color w:val="f1c232"/>
          <w:sz w:val="20"/>
          <w:szCs w:val="20"/>
          <w:rtl w:val="0"/>
        </w:rPr>
        <w:t xml:space="preserve">BETTER BATTING BADGE ANALYSIS</w:t>
      </w:r>
      <w:r w:rsidDel="00000000" w:rsidR="00000000" w:rsidRPr="00000000">
        <w:rPr>
          <w:rFonts w:ascii="Arial" w:cs="Arial" w:eastAsia="Arial" w:hAnsi="Arial"/>
          <w:b w:val="1"/>
          <w:color w:val="00b050"/>
          <w:sz w:val="20"/>
          <w:szCs w:val="20"/>
          <w:rtl w:val="0"/>
        </w:rPr>
        <w:t xml:space="preserve"> FRAME 1: GRAPH F GOAL PROFICIENCY CURRENT SESSION</w:t>
      </w:r>
    </w:p>
    <w:p w:rsidR="00000000" w:rsidDel="00000000" w:rsidP="00000000" w:rsidRDefault="00000000" w:rsidRPr="00000000" w14:paraId="000005A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A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1: GRAPH F GOAL PROFICIENCY CURRENT SESSION</w:t>
      </w:r>
    </w:p>
    <w:p w:rsidR="00000000" w:rsidDel="00000000" w:rsidP="00000000" w:rsidRDefault="00000000" w:rsidRPr="00000000" w14:paraId="000005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AE">
      <w:pPr>
        <w:rPr>
          <w:rFonts w:ascii="Arial" w:cs="Arial" w:eastAsia="Arial" w:hAnsi="Arial"/>
          <w:sz w:val="20"/>
          <w:szCs w:val="20"/>
        </w:rPr>
      </w:pPr>
      <w:r w:rsidDel="00000000" w:rsidR="00000000" w:rsidRPr="00000000">
        <w:rPr>
          <w:rFonts w:ascii="Arial" w:cs="Arial" w:eastAsia="Arial" w:hAnsi="Arial"/>
          <w:sz w:val="20"/>
          <w:szCs w:val="20"/>
          <w:rtl w:val="0"/>
        </w:rPr>
        <w:t xml:space="preserve">Your Concluding Swings Better Batting Badge Performance </w:t>
      </w:r>
    </w:p>
    <w:p w:rsidR="00000000" w:rsidDel="00000000" w:rsidP="00000000" w:rsidRDefault="00000000" w:rsidRPr="00000000" w14:paraId="000005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B1">
      <w:pPr>
        <w:rPr>
          <w:rFonts w:ascii="Arial" w:cs="Arial" w:eastAsia="Arial" w:hAnsi="Arial"/>
          <w:sz w:val="20"/>
          <w:szCs w:val="20"/>
        </w:rPr>
      </w:pPr>
      <w:r w:rsidDel="00000000" w:rsidR="00000000" w:rsidRPr="00000000">
        <w:rPr>
          <w:rFonts w:ascii="Arial" w:cs="Arial" w:eastAsia="Arial" w:hAnsi="Arial"/>
          <w:sz w:val="20"/>
          <w:szCs w:val="20"/>
          <w:rtl w:val="0"/>
        </w:rPr>
        <w:t xml:space="preserve">Do a badge movement correctly and raise the bar. </w:t>
      </w:r>
    </w:p>
    <w:p w:rsidR="00000000" w:rsidDel="00000000" w:rsidP="00000000" w:rsidRDefault="00000000" w:rsidRPr="00000000" w14:paraId="000005B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B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5B4">
      <w:pPr>
        <w:rPr>
          <w:rFonts w:ascii="Arial" w:cs="Arial" w:eastAsia="Arial" w:hAnsi="Arial"/>
          <w:sz w:val="20"/>
          <w:szCs w:val="20"/>
        </w:rPr>
      </w:pPr>
      <w:r w:rsidDel="00000000" w:rsidR="00000000" w:rsidRPr="00000000">
        <w:rPr>
          <w:rFonts w:ascii="Arial" w:cs="Arial" w:eastAsia="Arial" w:hAnsi="Arial"/>
          <w:sz w:val="20"/>
          <w:szCs w:val="20"/>
          <w:rtl w:val="0"/>
        </w:rPr>
        <w:t xml:space="preserve">Graph F Goal Proficiency Current Session and unearned BBBs</w:t>
      </w:r>
    </w:p>
    <w:p w:rsidR="00000000" w:rsidDel="00000000" w:rsidP="00000000" w:rsidRDefault="00000000" w:rsidRPr="00000000" w14:paraId="000005B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B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B7">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4 -  </w:t>
      </w:r>
      <w:r w:rsidDel="00000000" w:rsidR="00000000" w:rsidRPr="00000000">
        <w:rPr>
          <w:rFonts w:ascii="Arial" w:cs="Arial" w:eastAsia="Arial" w:hAnsi="Arial"/>
          <w:b w:val="1"/>
          <w:color w:val="f1c232"/>
          <w:sz w:val="20"/>
          <w:szCs w:val="20"/>
          <w:rtl w:val="0"/>
        </w:rPr>
        <w:t xml:space="preserve">BETTER BATTING BADGE ANALYSIS</w:t>
      </w:r>
      <w:r w:rsidDel="00000000" w:rsidR="00000000" w:rsidRPr="00000000">
        <w:rPr>
          <w:rFonts w:ascii="Arial" w:cs="Arial" w:eastAsia="Arial" w:hAnsi="Arial"/>
          <w:b w:val="1"/>
          <w:color w:val="00b050"/>
          <w:sz w:val="20"/>
          <w:szCs w:val="20"/>
          <w:rtl w:val="0"/>
        </w:rPr>
        <w:t xml:space="preserve"> FRAME 2: EARNED BETTER BATTING BADGES </w:t>
      </w:r>
    </w:p>
    <w:p w:rsidR="00000000" w:rsidDel="00000000" w:rsidP="00000000" w:rsidRDefault="00000000" w:rsidRPr="00000000" w14:paraId="000005B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B9">
      <w:pPr>
        <w:rPr>
          <w:rFonts w:ascii="Arial" w:cs="Arial" w:eastAsia="Arial" w:hAnsi="Arial"/>
          <w:i w:val="1"/>
          <w:color w:val="222222"/>
          <w:sz w:val="20"/>
          <w:szCs w:val="20"/>
        </w:rPr>
      </w:pPr>
      <w:r w:rsidDel="00000000" w:rsidR="00000000" w:rsidRPr="00000000">
        <w:rPr>
          <w:rFonts w:ascii="Arial" w:cs="Arial" w:eastAsia="Arial" w:hAnsi="Arial"/>
          <w:i w:val="1"/>
          <w:sz w:val="20"/>
          <w:szCs w:val="20"/>
          <w:rtl w:val="0"/>
        </w:rPr>
        <w:t xml:space="preserve">FRAME 2: EARNED BETTER BATTING BADGES. </w:t>
      </w:r>
      <w:r w:rsidDel="00000000" w:rsidR="00000000" w:rsidRPr="00000000">
        <w:rPr>
          <w:rFonts w:ascii="Arial" w:cs="Arial" w:eastAsia="Arial" w:hAnsi="Arial"/>
          <w:i w:val="1"/>
          <w:color w:val="222222"/>
          <w:sz w:val="20"/>
          <w:szCs w:val="20"/>
          <w:rtl w:val="0"/>
        </w:rPr>
        <w:t xml:space="preserve">This is only shown if the user has achieved proficiency in any of the key adjustment areas.</w:t>
      </w:r>
      <w:r w:rsidDel="00000000" w:rsidR="00000000" w:rsidRPr="00000000">
        <w:rPr>
          <w:rFonts w:ascii="Arial" w:cs="Arial" w:eastAsia="Arial" w:hAnsi="Arial"/>
          <w:b w:val="1"/>
          <w:i w:val="1"/>
          <w:color w:val="222222"/>
          <w:sz w:val="20"/>
          <w:szCs w:val="20"/>
          <w:rtl w:val="0"/>
        </w:rPr>
        <w:t xml:space="preserve"> </w:t>
      </w:r>
      <w:r w:rsidDel="00000000" w:rsidR="00000000" w:rsidRPr="00000000">
        <w:rPr>
          <w:rtl w:val="0"/>
        </w:rPr>
      </w:r>
    </w:p>
    <w:p w:rsidR="00000000" w:rsidDel="00000000" w:rsidP="00000000" w:rsidRDefault="00000000" w:rsidRPr="00000000" w14:paraId="000005B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5BC">
      <w:pPr>
        <w:rPr>
          <w:rFonts w:ascii="Arial" w:cs="Arial" w:eastAsia="Arial" w:hAnsi="Arial"/>
          <w:sz w:val="20"/>
          <w:szCs w:val="20"/>
        </w:rPr>
      </w:pPr>
      <w:r w:rsidDel="00000000" w:rsidR="00000000" w:rsidRPr="00000000">
        <w:rPr>
          <w:rFonts w:ascii="Arial" w:cs="Arial" w:eastAsia="Arial" w:hAnsi="Arial"/>
          <w:sz w:val="20"/>
          <w:szCs w:val="20"/>
          <w:rtl w:val="0"/>
        </w:rPr>
        <w:t xml:space="preserve">Better Batting Badges Earned Today</w:t>
      </w:r>
    </w:p>
    <w:p w:rsidR="00000000" w:rsidDel="00000000" w:rsidP="00000000" w:rsidRDefault="00000000" w:rsidRPr="00000000" w14:paraId="000005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5BF">
      <w:pPr>
        <w:rPr>
          <w:rFonts w:ascii="Arial" w:cs="Arial" w:eastAsia="Arial" w:hAnsi="Arial"/>
          <w:sz w:val="20"/>
          <w:szCs w:val="20"/>
        </w:rPr>
      </w:pPr>
      <w:r w:rsidDel="00000000" w:rsidR="00000000" w:rsidRPr="00000000">
        <w:rPr>
          <w:rFonts w:ascii="Arial" w:cs="Arial" w:eastAsia="Arial" w:hAnsi="Arial"/>
          <w:sz w:val="20"/>
          <w:szCs w:val="20"/>
          <w:rtl w:val="0"/>
        </w:rPr>
        <w:t xml:space="preserve">The movements you correctly did at least three times during your last hits off the tee.</w:t>
      </w:r>
    </w:p>
    <w:p w:rsidR="00000000" w:rsidDel="00000000" w:rsidP="00000000" w:rsidRDefault="00000000" w:rsidRPr="00000000" w14:paraId="000005C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C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w:t>
      </w:r>
    </w:p>
    <w:p w:rsidR="00000000" w:rsidDel="00000000" w:rsidP="00000000" w:rsidRDefault="00000000" w:rsidRPr="00000000" w14:paraId="000005C2">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{COMPLETED BETTER BATTING BADGES EARNED BY GETTING A PROFICIENT RATING IN THE DAY’S SESSION} </w:t>
      </w:r>
    </w:p>
    <w:p w:rsidR="00000000" w:rsidDel="00000000" w:rsidP="00000000" w:rsidRDefault="00000000" w:rsidRPr="00000000" w14:paraId="000005C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4 -  </w:t>
      </w:r>
      <w:r w:rsidDel="00000000" w:rsidR="00000000" w:rsidRPr="00000000">
        <w:rPr>
          <w:rFonts w:ascii="Arial" w:cs="Arial" w:eastAsia="Arial" w:hAnsi="Arial"/>
          <w:b w:val="1"/>
          <w:color w:val="f1c232"/>
          <w:sz w:val="20"/>
          <w:szCs w:val="20"/>
          <w:rtl w:val="0"/>
        </w:rPr>
        <w:t xml:space="preserve">BETTER BATTING BADGE ANALYSIS</w:t>
      </w:r>
      <w:r w:rsidDel="00000000" w:rsidR="00000000" w:rsidRPr="00000000">
        <w:rPr>
          <w:rFonts w:ascii="Arial" w:cs="Arial" w:eastAsia="Arial" w:hAnsi="Arial"/>
          <w:b w:val="1"/>
          <w:color w:val="00b050"/>
          <w:sz w:val="20"/>
          <w:szCs w:val="20"/>
          <w:rtl w:val="0"/>
        </w:rPr>
        <w:t xml:space="preserve"> FRAME 3: UNEARNED BETTER BATTING BADGES </w:t>
      </w:r>
    </w:p>
    <w:p w:rsidR="00000000" w:rsidDel="00000000" w:rsidP="00000000" w:rsidRDefault="00000000" w:rsidRPr="00000000" w14:paraId="000005C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C7">
      <w:pPr>
        <w:rPr>
          <w:rFonts w:ascii="Arial" w:cs="Arial" w:eastAsia="Arial" w:hAnsi="Arial"/>
          <w:i w:val="1"/>
          <w:color w:val="222222"/>
          <w:sz w:val="20"/>
          <w:szCs w:val="20"/>
        </w:rPr>
      </w:pPr>
      <w:r w:rsidDel="00000000" w:rsidR="00000000" w:rsidRPr="00000000">
        <w:rPr>
          <w:rFonts w:ascii="Arial" w:cs="Arial" w:eastAsia="Arial" w:hAnsi="Arial"/>
          <w:i w:val="1"/>
          <w:sz w:val="20"/>
          <w:szCs w:val="20"/>
          <w:rtl w:val="0"/>
        </w:rPr>
        <w:t xml:space="preserve">FRAME 3: EARNED BETTER BATTING BADGES. </w:t>
      </w:r>
      <w:r w:rsidDel="00000000" w:rsidR="00000000" w:rsidRPr="00000000">
        <w:rPr>
          <w:rFonts w:ascii="Arial" w:cs="Arial" w:eastAsia="Arial" w:hAnsi="Arial"/>
          <w:i w:val="1"/>
          <w:color w:val="222222"/>
          <w:sz w:val="20"/>
          <w:szCs w:val="20"/>
          <w:rtl w:val="0"/>
        </w:rPr>
        <w:t xml:space="preserve">This is only shown if the user still has badges to </w:t>
      </w:r>
      <w:r w:rsidDel="00000000" w:rsidR="00000000" w:rsidRPr="00000000">
        <w:rPr>
          <w:rFonts w:ascii="Arial" w:cs="Arial" w:eastAsia="Arial" w:hAnsi="Arial"/>
          <w:i w:val="1"/>
          <w:sz w:val="20"/>
          <w:szCs w:val="20"/>
          <w:rtl w:val="0"/>
        </w:rPr>
        <w:t xml:space="preserve">earn from the day’s lesson</w:t>
      </w:r>
      <w:r w:rsidDel="00000000" w:rsidR="00000000" w:rsidRPr="00000000">
        <w:rPr>
          <w:rFonts w:ascii="Arial" w:cs="Arial" w:eastAsia="Arial" w:hAnsi="Arial"/>
          <w:b w:val="1"/>
          <w:i w:val="1"/>
          <w:color w:val="00b050"/>
          <w:sz w:val="20"/>
          <w:szCs w:val="20"/>
          <w:rtl w:val="0"/>
        </w:rPr>
        <w:t xml:space="preserve">. </w:t>
      </w:r>
      <w:r w:rsidDel="00000000" w:rsidR="00000000" w:rsidRPr="00000000">
        <w:rPr>
          <w:rtl w:val="0"/>
        </w:rPr>
      </w:r>
    </w:p>
    <w:p w:rsidR="00000000" w:rsidDel="00000000" w:rsidP="00000000" w:rsidRDefault="00000000" w:rsidRPr="00000000" w14:paraId="000005C8">
      <w:pPr>
        <w:rPr>
          <w:rFonts w:ascii="Arial" w:cs="Arial" w:eastAsia="Arial" w:hAnsi="Arial"/>
          <w:b w:val="1"/>
          <w:i w:val="1"/>
          <w:color w:val="222222"/>
          <w:sz w:val="20"/>
          <w:szCs w:val="20"/>
        </w:rPr>
      </w:pPr>
      <w:r w:rsidDel="00000000" w:rsidR="00000000" w:rsidRPr="00000000">
        <w:rPr>
          <w:rtl w:val="0"/>
        </w:rPr>
      </w:r>
    </w:p>
    <w:p w:rsidR="00000000" w:rsidDel="00000000" w:rsidP="00000000" w:rsidRDefault="00000000" w:rsidRPr="00000000" w14:paraId="000005C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5CA">
      <w:pPr>
        <w:rPr>
          <w:rFonts w:ascii="Arial" w:cs="Arial" w:eastAsia="Arial" w:hAnsi="Arial"/>
          <w:sz w:val="20"/>
          <w:szCs w:val="20"/>
        </w:rPr>
      </w:pPr>
      <w:r w:rsidDel="00000000" w:rsidR="00000000" w:rsidRPr="00000000">
        <w:rPr>
          <w:rFonts w:ascii="Arial" w:cs="Arial" w:eastAsia="Arial" w:hAnsi="Arial"/>
          <w:sz w:val="20"/>
          <w:szCs w:val="20"/>
          <w:rtl w:val="0"/>
        </w:rPr>
        <w:t xml:space="preserve">Better Batting Badges You Can Still Earn</w:t>
      </w:r>
    </w:p>
    <w:p w:rsidR="00000000" w:rsidDel="00000000" w:rsidP="00000000" w:rsidRDefault="00000000" w:rsidRPr="00000000" w14:paraId="000005C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C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5CD">
      <w:pPr>
        <w:rPr>
          <w:rFonts w:ascii="Arial" w:cs="Arial" w:eastAsia="Arial" w:hAnsi="Arial"/>
          <w:sz w:val="20"/>
          <w:szCs w:val="20"/>
        </w:rPr>
      </w:pPr>
      <w:r w:rsidDel="00000000" w:rsidR="00000000" w:rsidRPr="00000000">
        <w:rPr>
          <w:rFonts w:ascii="Arial" w:cs="Arial" w:eastAsia="Arial" w:hAnsi="Arial"/>
          <w:sz w:val="20"/>
          <w:szCs w:val="20"/>
          <w:rtl w:val="0"/>
        </w:rPr>
        <w:t xml:space="preserve">These movements still need work.</w:t>
      </w:r>
    </w:p>
    <w:p w:rsidR="00000000" w:rsidDel="00000000" w:rsidP="00000000" w:rsidRDefault="00000000" w:rsidRPr="00000000" w14:paraId="000005C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w:t>
      </w:r>
    </w:p>
    <w:p w:rsidR="00000000" w:rsidDel="00000000" w:rsidP="00000000" w:rsidRDefault="00000000" w:rsidRPr="00000000" w14:paraId="000005D0">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Better Batting Badges from the session yet to be earned}</w:t>
      </w:r>
    </w:p>
    <w:p w:rsidR="00000000" w:rsidDel="00000000" w:rsidP="00000000" w:rsidRDefault="00000000" w:rsidRPr="00000000" w14:paraId="000005D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w:t>
      </w:r>
    </w:p>
    <w:p w:rsidR="00000000" w:rsidDel="00000000" w:rsidP="00000000" w:rsidRDefault="00000000" w:rsidRPr="00000000" w14:paraId="000005D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D5">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see if the data can answer the statistical question of the day. </w:t>
      </w:r>
    </w:p>
    <w:p w:rsidR="00000000" w:rsidDel="00000000" w:rsidP="00000000" w:rsidRDefault="00000000" w:rsidRPr="00000000" w14:paraId="000005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D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5D8">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see if the data can answer the statistical question of the day. Remember a statistical question is the type of question that can be answered by collecting data, like your hits, and has differences in that data, like where the ball goes after each hit or the position of your body during each swing.</w:t>
      </w:r>
    </w:p>
    <w:p w:rsidR="00000000" w:rsidDel="00000000" w:rsidP="00000000" w:rsidRDefault="00000000" w:rsidRPr="00000000" w14:paraId="000005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6: QUESTION OF THE DAY ANALYSIS</w:t>
      </w:r>
    </w:p>
    <w:p w:rsidR="00000000" w:rsidDel="00000000" w:rsidP="00000000" w:rsidRDefault="00000000" w:rsidRPr="00000000" w14:paraId="000005DC">
      <w:pPr>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PHASE NOTE:</w:t>
      </w:r>
      <w:r w:rsidDel="00000000" w:rsidR="00000000" w:rsidRPr="00000000">
        <w:rPr>
          <w:rFonts w:ascii="Arial" w:cs="Arial" w:eastAsia="Arial" w:hAnsi="Arial"/>
          <w:i w:val="1"/>
          <w:sz w:val="20"/>
          <w:szCs w:val="20"/>
          <w:rtl w:val="0"/>
        </w:rPr>
        <w:t xml:space="preserve"> SCP subhead fades in when the chart zooms in. </w:t>
      </w:r>
    </w:p>
    <w:p w:rsidR="00000000" w:rsidDel="00000000" w:rsidP="00000000" w:rsidRDefault="00000000" w:rsidRPr="00000000" w14:paraId="000005DD">
      <w:pPr>
        <w:rPr>
          <w:rFonts w:ascii="Arial" w:cs="Arial" w:eastAsia="Arial" w:hAnsi="Arial"/>
          <w:b w:val="1"/>
          <w:color w:val="f1c232"/>
          <w:sz w:val="20"/>
          <w:szCs w:val="20"/>
        </w:rPr>
      </w:pPr>
      <w:r w:rsidDel="00000000" w:rsidR="00000000" w:rsidRPr="00000000">
        <w:rPr>
          <w:rtl w:val="0"/>
        </w:rPr>
      </w:r>
    </w:p>
    <w:p w:rsidR="00000000" w:rsidDel="00000000" w:rsidP="00000000" w:rsidRDefault="00000000" w:rsidRPr="00000000" w14:paraId="000005D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5DF">
      <w:pPr>
        <w:rPr>
          <w:rFonts w:ascii="Arial" w:cs="Arial" w:eastAsia="Arial" w:hAnsi="Arial"/>
          <w:sz w:val="20"/>
          <w:szCs w:val="20"/>
        </w:rPr>
      </w:pPr>
      <w:r w:rsidDel="00000000" w:rsidR="00000000" w:rsidRPr="00000000">
        <w:rPr>
          <w:rFonts w:ascii="Arial" w:cs="Arial" w:eastAsia="Arial" w:hAnsi="Arial"/>
          <w:sz w:val="20"/>
          <w:szCs w:val="20"/>
          <w:rtl w:val="0"/>
        </w:rPr>
        <w:t xml:space="preserve">How often do you align your hands directly above your back foot at toe touch?</w:t>
      </w:r>
    </w:p>
    <w:p w:rsidR="00000000" w:rsidDel="00000000" w:rsidP="00000000" w:rsidRDefault="00000000" w:rsidRPr="00000000" w14:paraId="000005E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5E2">
      <w:pPr>
        <w:rPr>
          <w:rFonts w:ascii="Arial" w:cs="Arial" w:eastAsia="Arial" w:hAnsi="Arial"/>
          <w:sz w:val="20"/>
          <w:szCs w:val="20"/>
        </w:rPr>
      </w:pPr>
      <w:r w:rsidDel="00000000" w:rsidR="00000000" w:rsidRPr="00000000">
        <w:rPr>
          <w:rFonts w:ascii="Arial" w:cs="Arial" w:eastAsia="Arial" w:hAnsi="Arial"/>
          <w:sz w:val="20"/>
          <w:szCs w:val="20"/>
          <w:rtl w:val="0"/>
        </w:rPr>
        <w:t xml:space="preserve">Take a look at the data from your last six hits off the tee. </w:t>
      </w:r>
    </w:p>
    <w:p w:rsidR="00000000" w:rsidDel="00000000" w:rsidP="00000000" w:rsidRDefault="00000000" w:rsidRPr="00000000" w14:paraId="000005E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VISUAL/ANIMATION]</w:t>
      </w:r>
    </w:p>
    <w:p w:rsidR="00000000" w:rsidDel="00000000" w:rsidP="00000000" w:rsidRDefault="00000000" w:rsidRPr="00000000" w14:paraId="000005E5">
      <w:pPr>
        <w:rPr>
          <w:rFonts w:ascii="Arial" w:cs="Arial" w:eastAsia="Arial" w:hAnsi="Arial"/>
          <w:sz w:val="20"/>
          <w:szCs w:val="20"/>
        </w:rPr>
      </w:pPr>
      <w:r w:rsidDel="00000000" w:rsidR="00000000" w:rsidRPr="00000000">
        <w:rPr>
          <w:rFonts w:ascii="Arial" w:cs="Arial" w:eastAsia="Arial" w:hAnsi="Arial"/>
          <w:sz w:val="20"/>
          <w:szCs w:val="20"/>
          <w:rtl w:val="0"/>
        </w:rPr>
        <w:t xml:space="preserve">{GRAPH 2: STRIDE HANDS ABOVE BACK FOOT FULL IMAGE &gt; CLOSE UP} </w:t>
      </w:r>
    </w:p>
    <w:p w:rsidR="00000000" w:rsidDel="00000000" w:rsidP="00000000" w:rsidRDefault="00000000" w:rsidRPr="00000000" w14:paraId="000005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5E8">
      <w:pPr>
        <w:rPr>
          <w:rFonts w:ascii="Arial" w:cs="Arial" w:eastAsia="Arial" w:hAnsi="Arial"/>
          <w:sz w:val="20"/>
          <w:szCs w:val="20"/>
        </w:rPr>
      </w:pPr>
      <w:r w:rsidDel="00000000" w:rsidR="00000000" w:rsidRPr="00000000">
        <w:rPr>
          <w:rFonts w:ascii="Arial" w:cs="Arial" w:eastAsia="Arial" w:hAnsi="Arial"/>
          <w:sz w:val="20"/>
          <w:szCs w:val="20"/>
          <w:rtl w:val="0"/>
        </w:rPr>
        <w:t xml:space="preserve">How often do you align your hands directly above your back foot at toe touch? Take a look at the data from your last six hits off the tee. The vertical line represents where your hands should land to be in line with your back foot. So, any dots not on the line represent strides where your hands weren’t aligned. Which strides got you the closest to alignment? How far off were you? Remember, keeping your hands above your back foot leads to the quickest, most powerful swings.</w:t>
      </w:r>
    </w:p>
    <w:p w:rsidR="00000000" w:rsidDel="00000000" w:rsidP="00000000" w:rsidRDefault="00000000" w:rsidRPr="00000000" w14:paraId="000005E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EA">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5EB">
      <w:pPr>
        <w:rPr>
          <w:rFonts w:ascii="Arial" w:cs="Arial" w:eastAsia="Arial" w:hAnsi="Arial"/>
          <w:sz w:val="20"/>
          <w:szCs w:val="20"/>
        </w:rPr>
      </w:pPr>
      <w:r w:rsidDel="00000000" w:rsidR="00000000" w:rsidRPr="00000000">
        <w:rPr>
          <w:rFonts w:ascii="Arial" w:cs="Arial" w:eastAsia="Arial" w:hAnsi="Arial"/>
          <w:sz w:val="20"/>
          <w:szCs w:val="20"/>
          <w:rtl w:val="0"/>
        </w:rPr>
        <w:t xml:space="preserve">This Makes Sense</w:t>
      </w:r>
    </w:p>
    <w:p w:rsidR="00000000" w:rsidDel="00000000" w:rsidP="00000000" w:rsidRDefault="00000000" w:rsidRPr="00000000" w14:paraId="000005E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ED">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5EE">
      <w:pPr>
        <w:rPr>
          <w:rFonts w:ascii="Arial" w:cs="Arial" w:eastAsia="Arial" w:hAnsi="Arial"/>
          <w:sz w:val="20"/>
          <w:szCs w:val="20"/>
        </w:rPr>
      </w:pPr>
      <w:r w:rsidDel="00000000" w:rsidR="00000000" w:rsidRPr="00000000">
        <w:rPr>
          <w:rFonts w:ascii="Arial" w:cs="Arial" w:eastAsia="Arial" w:hAnsi="Arial"/>
          <w:sz w:val="20"/>
          <w:szCs w:val="20"/>
          <w:rtl w:val="0"/>
        </w:rPr>
        <w:t xml:space="preserve">Tap “💡” if the graph makes sense to you. Or, “🤔” if you want an assistant coach to explain.</w:t>
      </w:r>
    </w:p>
    <w:p w:rsidR="00000000" w:rsidDel="00000000" w:rsidP="00000000" w:rsidRDefault="00000000" w:rsidRPr="00000000" w14:paraId="000005E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F0">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1&gt;</w:t>
      </w:r>
    </w:p>
    <w:p w:rsidR="00000000" w:rsidDel="00000000" w:rsidP="00000000" w:rsidRDefault="00000000" w:rsidRPr="00000000" w14:paraId="000005F1">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F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F3">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5F4">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F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6">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[ELED]</w:t>
      </w:r>
    </w:p>
    <w:p w:rsidR="00000000" w:rsidDel="00000000" w:rsidP="00000000" w:rsidRDefault="00000000" w:rsidRPr="00000000" w14:paraId="000005F7">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If the user taps, “</w:t>
      </w:r>
      <w:r w:rsidDel="00000000" w:rsidR="00000000" w:rsidRPr="00000000">
        <w:rPr>
          <w:rFonts w:ascii="Arial" w:cs="Arial" w:eastAsia="Arial" w:hAnsi="Arial"/>
          <w:sz w:val="20"/>
          <w:szCs w:val="20"/>
          <w:rtl w:val="0"/>
        </w:rPr>
        <w:t xml:space="preserve">🤔” the cage lights flash three times to let the docent know the kid has a question. </w:t>
      </w:r>
      <w:r w:rsidDel="00000000" w:rsidR="00000000" w:rsidRPr="00000000">
        <w:rPr>
          <w:rFonts w:ascii="Arial" w:cs="Arial" w:eastAsia="Arial" w:hAnsi="Arial"/>
          <w:color w:val="333333"/>
          <w:sz w:val="20"/>
          <w:szCs w:val="20"/>
          <w:rtl w:val="0"/>
        </w:rPr>
        <w:t xml:space="preserve"> </w:t>
      </w:r>
    </w:p>
    <w:p w:rsidR="00000000" w:rsidDel="00000000" w:rsidP="00000000" w:rsidRDefault="00000000" w:rsidRPr="00000000" w14:paraId="000005F8">
      <w:pPr>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F9">
      <w:pPr>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5F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PHASE 7: DATA LITERACY BADGE</w:t>
      </w:r>
      <w:r w:rsidDel="00000000" w:rsidR="00000000" w:rsidRPr="00000000">
        <w:rPr>
          <w:rtl w:val="0"/>
        </w:rPr>
      </w:r>
    </w:p>
    <w:p w:rsidR="00000000" w:rsidDel="00000000" w:rsidP="00000000" w:rsidRDefault="00000000" w:rsidRPr="00000000" w14:paraId="000005F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F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FD">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it!</w:t>
      </w:r>
    </w:p>
    <w:p w:rsidR="00000000" w:rsidDel="00000000" w:rsidP="00000000" w:rsidRDefault="00000000" w:rsidRPr="00000000" w14:paraId="000005F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F">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[SCP VISUAL]</w:t>
      </w:r>
      <w:r w:rsidDel="00000000" w:rsidR="00000000" w:rsidRPr="00000000">
        <w:rPr>
          <w:rtl w:val="0"/>
        </w:rPr>
      </w:r>
    </w:p>
    <w:p w:rsidR="00000000" w:rsidDel="00000000" w:rsidP="00000000" w:rsidRDefault="00000000" w:rsidRPr="00000000" w14:paraId="00000600">
      <w:pPr>
        <w:rPr>
          <w:rFonts w:ascii="Arial" w:cs="Arial" w:eastAsia="Arial" w:hAnsi="Arial"/>
          <w:sz w:val="20"/>
          <w:szCs w:val="20"/>
        </w:rPr>
      </w:pPr>
      <w:r w:rsidDel="00000000" w:rsidR="00000000" w:rsidRPr="00000000">
        <w:rPr>
          <w:rFonts w:ascii="Arial" w:cs="Arial" w:eastAsia="Arial" w:hAnsi="Arial"/>
          <w:sz w:val="20"/>
          <w:szCs w:val="20"/>
          <w:rtl w:val="0"/>
        </w:rPr>
        <w:t xml:space="preserve">Rookie Data Literacy Badge</w:t>
      </w:r>
    </w:p>
    <w:p w:rsidR="00000000" w:rsidDel="00000000" w:rsidP="00000000" w:rsidRDefault="00000000" w:rsidRPr="00000000" w14:paraId="0000060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2">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603">
      <w:pPr>
        <w:rPr>
          <w:rFonts w:ascii="Arial" w:cs="Arial" w:eastAsia="Arial" w:hAnsi="Arial"/>
          <w:sz w:val="20"/>
          <w:szCs w:val="20"/>
        </w:rPr>
      </w:pPr>
      <w:r w:rsidDel="00000000" w:rsidR="00000000" w:rsidRPr="00000000">
        <w:rPr>
          <w:rFonts w:ascii="Arial" w:cs="Arial" w:eastAsia="Arial" w:hAnsi="Arial"/>
          <w:sz w:val="20"/>
          <w:szCs w:val="20"/>
          <w:rtl w:val="0"/>
        </w:rPr>
        <w:t xml:space="preserve">Hit the Showers</w:t>
      </w:r>
    </w:p>
    <w:p w:rsidR="00000000" w:rsidDel="00000000" w:rsidP="00000000" w:rsidRDefault="00000000" w:rsidRPr="00000000" w14:paraId="0000060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05">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606">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finish your session</w:t>
      </w:r>
    </w:p>
    <w:p w:rsidR="00000000" w:rsidDel="00000000" w:rsidP="00000000" w:rsidRDefault="00000000" w:rsidRPr="00000000" w14:paraId="0000060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08">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609">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6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8: HOMEWORK REMINDER</w:t>
      </w:r>
    </w:p>
    <w:p w:rsidR="00000000" w:rsidDel="00000000" w:rsidP="00000000" w:rsidRDefault="00000000" w:rsidRPr="00000000" w14:paraId="0000060D">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60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and session will time out and load cage idle state after one minute. </w:t>
      </w:r>
    </w:p>
    <w:p w:rsidR="00000000" w:rsidDel="00000000" w:rsidP="00000000" w:rsidRDefault="00000000" w:rsidRPr="00000000" w14:paraId="000006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11">
      <w:pPr>
        <w:rPr>
          <w:rFonts w:ascii="Arial" w:cs="Arial" w:eastAsia="Arial" w:hAnsi="Arial"/>
          <w:sz w:val="20"/>
          <w:szCs w:val="20"/>
        </w:rPr>
      </w:pPr>
      <w:r w:rsidDel="00000000" w:rsidR="00000000" w:rsidRPr="00000000">
        <w:rPr>
          <w:rFonts w:ascii="Arial" w:cs="Arial" w:eastAsia="Arial" w:hAnsi="Arial"/>
          <w:sz w:val="20"/>
          <w:szCs w:val="20"/>
          <w:rtl w:val="0"/>
        </w:rPr>
        <w:t xml:space="preserve">Earn more badges</w:t>
      </w:r>
    </w:p>
    <w:p w:rsidR="00000000" w:rsidDel="00000000" w:rsidP="00000000" w:rsidRDefault="00000000" w:rsidRPr="00000000" w14:paraId="0000061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13">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614">
      <w:pPr>
        <w:rPr>
          <w:rFonts w:ascii="Arial" w:cs="Arial" w:eastAsia="Arial" w:hAnsi="Arial"/>
          <w:sz w:val="20"/>
          <w:szCs w:val="20"/>
        </w:rPr>
      </w:pPr>
      <w:r w:rsidDel="00000000" w:rsidR="00000000" w:rsidRPr="00000000">
        <w:rPr>
          <w:rFonts w:ascii="Arial" w:cs="Arial" w:eastAsia="Arial" w:hAnsi="Arial"/>
          <w:sz w:val="20"/>
          <w:szCs w:val="20"/>
          <w:rtl w:val="0"/>
        </w:rPr>
        <w:t xml:space="preserve">Practice your at-home drills. Don’t forget the warm-up!</w:t>
      </w:r>
    </w:p>
    <w:p w:rsidR="00000000" w:rsidDel="00000000" w:rsidP="00000000" w:rsidRDefault="00000000" w:rsidRPr="00000000" w14:paraId="000006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6">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617">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 mixed with their chosen music style </w:t>
      </w:r>
    </w:p>
    <w:p w:rsidR="00000000" w:rsidDel="00000000" w:rsidP="00000000" w:rsidRDefault="00000000" w:rsidRPr="00000000" w14:paraId="0000061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19">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61A">
      <w:pPr>
        <w:rPr>
          <w:rFonts w:ascii="Avenir" w:cs="Avenir" w:eastAsia="Avenir" w:hAnsi="Avenir"/>
          <w:sz w:val="20"/>
          <w:szCs w:val="20"/>
        </w:rPr>
      </w:pPr>
      <w:r w:rsidDel="00000000" w:rsidR="00000000" w:rsidRPr="00000000">
        <w:rPr>
          <w:rFonts w:ascii="Arial" w:cs="Arial" w:eastAsia="Arial" w:hAnsi="Arial"/>
          <w:sz w:val="20"/>
          <w:szCs w:val="20"/>
          <w:rtl w:val="0"/>
        </w:rPr>
        <w:t xml:space="preserve">The lights pulse on the beat of SFX.</w:t>
      </w:r>
      <w:r w:rsidDel="00000000" w:rsidR="00000000" w:rsidRPr="00000000">
        <w:rPr>
          <w:rtl w:val="0"/>
        </w:rPr>
      </w:r>
    </w:p>
    <w:sectPr>
      <w:headerReference r:id="rId24" w:type="default"/>
      <w:footerReference r:id="rId25" w:type="default"/>
      <w:footerReference r:id="rId26"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 ] = General scripting and directional notations not meant to be displayed</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&lt; &gt; = An action that’s meant to be taken by the player</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 } = A dynamic element either based on swing data or player’s personalization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360" w:firstLine="0"/>
      <w:jc w:val="left"/>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1</w:t>
    </w:r>
    <w:r w:rsidDel="00000000" w:rsidR="00000000" w:rsidRPr="00000000">
      <w:rPr>
        <w:rFonts w:ascii="Avenir" w:cs="Avenir" w:eastAsia="Avenir" w:hAnsi="Avenir"/>
        <w:sz w:val="16"/>
        <w:szCs w:val="16"/>
        <w:rtl w:val="0"/>
      </w:rPr>
      <w:t xml:space="preserve">.09</w:t>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.2</w:t>
    </w:r>
    <w:r w:rsidDel="00000000" w:rsidR="00000000" w:rsidRPr="00000000">
      <w:rPr>
        <w:rFonts w:ascii="Avenir" w:cs="Avenir" w:eastAsia="Avenir" w:hAnsi="Avenir"/>
        <w:sz w:val="16"/>
        <w:szCs w:val="16"/>
        <w:rtl w:val="0"/>
      </w:rPr>
      <w:t xml:space="preserve">2</w:t>
      <w:tab/>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V</w:t>
    </w:r>
    <w:r w:rsidDel="00000000" w:rsidR="00000000" w:rsidRPr="00000000">
      <w:rPr>
        <w:rFonts w:ascii="Avenir" w:cs="Avenir" w:eastAsia="Avenir" w:hAnsi="Avenir"/>
        <w:sz w:val="16"/>
        <w:szCs w:val="16"/>
        <w:rtl w:val="0"/>
      </w:rPr>
      <w:t xml:space="preserve">5</w:t>
      <w:tab/>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Session 2 Lesson Plan Copy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qFormat w:val="1"/>
    <w:rsid w:val="00717AB7"/>
    <w:rPr>
      <w:rFonts w:ascii="Times New Roman" w:cs="Times New Roman" w:eastAsia="Times New Roman" w:hAnsi="Times New Roman"/>
    </w:rPr>
  </w:style>
  <w:style w:type="paragraph" w:styleId="Heading1">
    <w:name w:val="heading 1"/>
    <w:basedOn w:val="Normal"/>
    <w:next w:val="Normal"/>
    <w:link w:val="Heading1Char"/>
    <w:uiPriority w:val="9"/>
    <w:qFormat w:val="1"/>
    <w:pPr>
      <w:keepNext w:val="1"/>
      <w:keepLines w:val="1"/>
      <w:spacing w:after="120" w:before="480"/>
      <w:outlineLvl w:val="0"/>
    </w:pPr>
    <w:rPr>
      <w:rFonts w:ascii="Calibri" w:cs="Calibri" w:eastAsia="Calibri" w:hAnsi="Calibri"/>
      <w:b w:val="1"/>
      <w:sz w:val="48"/>
      <w:szCs w:val="48"/>
    </w:rPr>
  </w:style>
  <w:style w:type="paragraph" w:styleId="Heading2">
    <w:name w:val="heading 2"/>
    <w:basedOn w:val="Normal"/>
    <w:next w:val="Normal"/>
    <w:link w:val="Heading2Char"/>
    <w:uiPriority w:val="9"/>
    <w:semiHidden w:val="1"/>
    <w:unhideWhenUsed w:val="1"/>
    <w:qFormat w:val="1"/>
    <w:pPr>
      <w:keepNext w:val="1"/>
      <w:keepLines w:val="1"/>
      <w:spacing w:after="80" w:before="360"/>
      <w:outlineLvl w:val="1"/>
    </w:pPr>
    <w:rPr>
      <w:rFonts w:ascii="Calibri" w:cs="Calibri" w:eastAsia="Calibri" w:hAnsi="Calibri"/>
      <w:b w:val="1"/>
      <w:sz w:val="36"/>
      <w:szCs w:val="36"/>
    </w:rPr>
  </w:style>
  <w:style w:type="paragraph" w:styleId="Heading3">
    <w:name w:val="heading 3"/>
    <w:basedOn w:val="Normal"/>
    <w:next w:val="Normal"/>
    <w:link w:val="Heading3Char"/>
    <w:uiPriority w:val="9"/>
    <w:semiHidden w:val="1"/>
    <w:unhideWhenUsed w:val="1"/>
    <w:qFormat w:val="1"/>
    <w:pPr>
      <w:keepNext w:val="1"/>
      <w:keepLines w:val="1"/>
      <w:spacing w:after="80" w:before="280"/>
      <w:outlineLvl w:val="2"/>
    </w:pPr>
    <w:rPr>
      <w:rFonts w:ascii="Calibri" w:cs="Calibri" w:eastAsia="Calibri" w:hAnsi="Calibri"/>
      <w:b w:val="1"/>
      <w:sz w:val="28"/>
      <w:szCs w:val="28"/>
    </w:rPr>
  </w:style>
  <w:style w:type="paragraph" w:styleId="Heading4">
    <w:name w:val="heading 4"/>
    <w:basedOn w:val="Normal"/>
    <w:next w:val="Normal"/>
    <w:link w:val="Heading4Char"/>
    <w:uiPriority w:val="9"/>
    <w:semiHidden w:val="1"/>
    <w:unhideWhenUsed w:val="1"/>
    <w:qFormat w:val="1"/>
    <w:pPr>
      <w:keepNext w:val="1"/>
      <w:keepLines w:val="1"/>
      <w:spacing w:after="40" w:before="240"/>
      <w:outlineLvl w:val="3"/>
    </w:pPr>
    <w:rPr>
      <w:rFonts w:ascii="Calibri" w:cs="Calibri" w:eastAsia="Calibri" w:hAnsi="Calibri"/>
      <w:b w:val="1"/>
    </w:rPr>
  </w:style>
  <w:style w:type="paragraph" w:styleId="Heading5">
    <w:name w:val="heading 5"/>
    <w:basedOn w:val="Normal"/>
    <w:next w:val="Normal"/>
    <w:link w:val="Heading5Char"/>
    <w:uiPriority w:val="9"/>
    <w:semiHidden w:val="1"/>
    <w:unhideWhenUsed w:val="1"/>
    <w:qFormat w:val="1"/>
    <w:pPr>
      <w:keepNext w:val="1"/>
      <w:keepLines w:val="1"/>
      <w:spacing w:after="40" w:before="220"/>
      <w:outlineLvl w:val="4"/>
    </w:pPr>
    <w:rPr>
      <w:rFonts w:ascii="Calibri" w:cs="Calibri" w:eastAsia="Calibri" w:hAnsi="Calibri"/>
      <w:b w:val="1"/>
      <w:sz w:val="22"/>
      <w:szCs w:val="22"/>
    </w:rPr>
  </w:style>
  <w:style w:type="paragraph" w:styleId="Heading6">
    <w:name w:val="heading 6"/>
    <w:basedOn w:val="Normal"/>
    <w:next w:val="Normal"/>
    <w:link w:val="Heading6Char"/>
    <w:uiPriority w:val="9"/>
    <w:semiHidden w:val="1"/>
    <w:unhideWhenUsed w:val="1"/>
    <w:qFormat w:val="1"/>
    <w:pPr>
      <w:keepNext w:val="1"/>
      <w:keepLines w:val="1"/>
      <w:spacing w:after="40" w:before="200"/>
      <w:outlineLvl w:val="5"/>
    </w:pPr>
    <w:rPr>
      <w:rFonts w:ascii="Calibri" w:cs="Calibri" w:eastAsia="Calibri" w:hAnsi="Calibri"/>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keepNext w:val="1"/>
      <w:keepLines w:val="1"/>
      <w:spacing w:after="120" w:before="480"/>
    </w:pPr>
    <w:rPr>
      <w:rFonts w:ascii="Calibri" w:cs="Calibri" w:eastAsia="Calibri" w:hAnsi="Calibri"/>
      <w:b w:val="1"/>
      <w:sz w:val="72"/>
      <w:szCs w:val="72"/>
    </w:rPr>
  </w:style>
  <w:style w:type="paragraph" w:styleId="Subtitle">
    <w:name w:val="Subtitle"/>
    <w:basedOn w:val="Normal"/>
    <w:next w:val="Normal"/>
    <w:link w:val="SubtitleChar"/>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unhideWhenUsed w:val="1"/>
    <w:rPr>
      <w:rFonts w:ascii="Calibri" w:cs="Calibri" w:eastAsia="Calibri" w:hAnsi="Calibri"/>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A82F00"/>
    <w:rPr>
      <w:b w:val="1"/>
      <w:bCs w:val="1"/>
    </w:rPr>
  </w:style>
  <w:style w:type="character" w:styleId="CommentSubjectChar" w:customStyle="1">
    <w:name w:val="Comment Subject Char"/>
    <w:basedOn w:val="CommentTextChar"/>
    <w:link w:val="CommentSubject"/>
    <w:uiPriority w:val="99"/>
    <w:semiHidden w:val="1"/>
    <w:rsid w:val="00A82F00"/>
    <w:rPr>
      <w:b w:val="1"/>
      <w:bCs w:val="1"/>
      <w:sz w:val="20"/>
      <w:szCs w:val="20"/>
    </w:rPr>
  </w:style>
  <w:style w:type="character" w:styleId="Hyperlink">
    <w:name w:val="Hyperlink"/>
    <w:basedOn w:val="DefaultParagraphFont"/>
    <w:uiPriority w:val="99"/>
    <w:unhideWhenUsed w:val="1"/>
    <w:rsid w:val="006B01F7"/>
    <w:rPr>
      <w:color w:val="0563c1" w:themeColor="hyperlink"/>
      <w:u w:val="single"/>
    </w:rPr>
  </w:style>
  <w:style w:type="character" w:styleId="UnresolvedMention">
    <w:name w:val="Unresolved Mention"/>
    <w:basedOn w:val="DefaultParagraphFont"/>
    <w:uiPriority w:val="99"/>
    <w:semiHidden w:val="1"/>
    <w:unhideWhenUsed w:val="1"/>
    <w:rsid w:val="006B01F7"/>
    <w:rPr>
      <w:color w:val="605e5c"/>
      <w:shd w:color="auto" w:fill="e1dfdd" w:val="clear"/>
    </w:rPr>
  </w:style>
  <w:style w:type="character" w:styleId="FollowedHyperlink">
    <w:name w:val="FollowedHyperlink"/>
    <w:basedOn w:val="DefaultParagraphFont"/>
    <w:uiPriority w:val="99"/>
    <w:semiHidden w:val="1"/>
    <w:unhideWhenUsed w:val="1"/>
    <w:rsid w:val="006B01F7"/>
    <w:rPr>
      <w:color w:val="954f72" w:themeColor="followedHyperlink"/>
      <w:u w:val="single"/>
    </w:rPr>
  </w:style>
  <w:style w:type="paragraph" w:styleId="NormalWeb">
    <w:name w:val="Normal (Web)"/>
    <w:basedOn w:val="Normal"/>
    <w:uiPriority w:val="99"/>
    <w:unhideWhenUsed w:val="1"/>
    <w:rsid w:val="0057033F"/>
    <w:pPr>
      <w:spacing w:after="100" w:afterAutospacing="1" w:before="100" w:beforeAutospacing="1"/>
    </w:pPr>
  </w:style>
  <w:style w:type="character" w:styleId="Strong">
    <w:name w:val="Strong"/>
    <w:basedOn w:val="DefaultParagraphFont"/>
    <w:uiPriority w:val="22"/>
    <w:qFormat w:val="1"/>
    <w:rsid w:val="00B32A06"/>
    <w:rPr>
      <w:b w:val="1"/>
      <w:bCs w:val="1"/>
    </w:rPr>
  </w:style>
  <w:style w:type="character" w:styleId="apple-converted-space" w:customStyle="1">
    <w:name w:val="apple-converted-space"/>
    <w:basedOn w:val="DefaultParagraphFont"/>
    <w:rsid w:val="00B32A06"/>
  </w:style>
  <w:style w:type="character" w:styleId="Emphasis">
    <w:name w:val="Emphasis"/>
    <w:basedOn w:val="DefaultParagraphFont"/>
    <w:uiPriority w:val="20"/>
    <w:qFormat w:val="1"/>
    <w:rsid w:val="00EB1391"/>
    <w:rPr>
      <w:i w:val="1"/>
      <w:iCs w:val="1"/>
    </w:rPr>
  </w:style>
  <w:style w:type="paragraph" w:styleId="Header">
    <w:name w:val="header"/>
    <w:basedOn w:val="Normal"/>
    <w:link w:val="HeaderChar"/>
    <w:uiPriority w:val="99"/>
    <w:unhideWhenUsed w:val="1"/>
    <w:rsid w:val="00A12EF8"/>
    <w:pPr>
      <w:tabs>
        <w:tab w:val="center" w:pos="4680"/>
        <w:tab w:val="right" w:pos="9360"/>
      </w:tabs>
    </w:pPr>
    <w:rPr>
      <w:rFonts w:ascii="Calibri" w:cs="Calibri" w:eastAsia="Calibri" w:hAnsi="Calibri"/>
    </w:rPr>
  </w:style>
  <w:style w:type="character" w:styleId="HeaderChar" w:customStyle="1">
    <w:name w:val="Header Char"/>
    <w:basedOn w:val="DefaultParagraphFont"/>
    <w:link w:val="Header"/>
    <w:uiPriority w:val="99"/>
    <w:rsid w:val="00A12EF8"/>
  </w:style>
  <w:style w:type="paragraph" w:styleId="Footer">
    <w:name w:val="footer"/>
    <w:basedOn w:val="Normal"/>
    <w:link w:val="FooterChar"/>
    <w:uiPriority w:val="99"/>
    <w:unhideWhenUsed w:val="1"/>
    <w:rsid w:val="00A12EF8"/>
    <w:pPr>
      <w:tabs>
        <w:tab w:val="center" w:pos="4680"/>
        <w:tab w:val="right" w:pos="9360"/>
      </w:tabs>
    </w:pPr>
    <w:rPr>
      <w:rFonts w:ascii="Calibri" w:cs="Calibri" w:eastAsia="Calibri" w:hAnsi="Calibri"/>
    </w:rPr>
  </w:style>
  <w:style w:type="character" w:styleId="FooterChar" w:customStyle="1">
    <w:name w:val="Footer Char"/>
    <w:basedOn w:val="DefaultParagraphFont"/>
    <w:link w:val="Footer"/>
    <w:uiPriority w:val="99"/>
    <w:rsid w:val="00A12EF8"/>
  </w:style>
  <w:style w:type="character" w:styleId="PageNumber">
    <w:name w:val="page number"/>
    <w:basedOn w:val="DefaultParagraphFont"/>
    <w:uiPriority w:val="99"/>
    <w:semiHidden w:val="1"/>
    <w:unhideWhenUsed w:val="1"/>
    <w:rsid w:val="00490048"/>
  </w:style>
  <w:style w:type="paragraph" w:styleId="ListParagraph">
    <w:name w:val="List Paragraph"/>
    <w:basedOn w:val="Normal"/>
    <w:uiPriority w:val="34"/>
    <w:qFormat w:val="1"/>
    <w:rsid w:val="0057033F"/>
    <w:pPr>
      <w:ind w:left="720"/>
      <w:contextualSpacing w:val="1"/>
    </w:pPr>
  </w:style>
  <w:style w:type="character" w:styleId="Heading1Char" w:customStyle="1">
    <w:name w:val="Heading 1 Char"/>
    <w:basedOn w:val="DefaultParagraphFont"/>
    <w:link w:val="Heading1"/>
    <w:uiPriority w:val="9"/>
    <w:rsid w:val="00B319DB"/>
    <w:rPr>
      <w:b w:val="1"/>
      <w:sz w:val="48"/>
      <w:szCs w:val="48"/>
    </w:rPr>
  </w:style>
  <w:style w:type="character" w:styleId="Heading2Char" w:customStyle="1">
    <w:name w:val="Heading 2 Char"/>
    <w:basedOn w:val="DefaultParagraphFont"/>
    <w:link w:val="Heading2"/>
    <w:uiPriority w:val="9"/>
    <w:semiHidden w:val="1"/>
    <w:rsid w:val="00B319DB"/>
    <w:rPr>
      <w:b w:val="1"/>
      <w:sz w:val="36"/>
      <w:szCs w:val="36"/>
    </w:rPr>
  </w:style>
  <w:style w:type="character" w:styleId="Heading3Char" w:customStyle="1">
    <w:name w:val="Heading 3 Char"/>
    <w:basedOn w:val="DefaultParagraphFont"/>
    <w:link w:val="Heading3"/>
    <w:uiPriority w:val="9"/>
    <w:semiHidden w:val="1"/>
    <w:rsid w:val="00B319DB"/>
    <w:rPr>
      <w:b w:val="1"/>
      <w:sz w:val="28"/>
      <w:szCs w:val="28"/>
    </w:rPr>
  </w:style>
  <w:style w:type="character" w:styleId="Heading4Char" w:customStyle="1">
    <w:name w:val="Heading 4 Char"/>
    <w:basedOn w:val="DefaultParagraphFont"/>
    <w:link w:val="Heading4"/>
    <w:uiPriority w:val="9"/>
    <w:semiHidden w:val="1"/>
    <w:rsid w:val="00B319DB"/>
    <w:rPr>
      <w:b w:val="1"/>
    </w:rPr>
  </w:style>
  <w:style w:type="character" w:styleId="Heading5Char" w:customStyle="1">
    <w:name w:val="Heading 5 Char"/>
    <w:basedOn w:val="DefaultParagraphFont"/>
    <w:link w:val="Heading5"/>
    <w:uiPriority w:val="9"/>
    <w:semiHidden w:val="1"/>
    <w:rsid w:val="00B319DB"/>
    <w:rPr>
      <w:b w:val="1"/>
      <w:sz w:val="22"/>
      <w:szCs w:val="22"/>
    </w:rPr>
  </w:style>
  <w:style w:type="character" w:styleId="Heading6Char" w:customStyle="1">
    <w:name w:val="Heading 6 Char"/>
    <w:basedOn w:val="DefaultParagraphFont"/>
    <w:link w:val="Heading6"/>
    <w:uiPriority w:val="9"/>
    <w:semiHidden w:val="1"/>
    <w:rsid w:val="00B319DB"/>
    <w:rPr>
      <w:b w:val="1"/>
      <w:sz w:val="20"/>
      <w:szCs w:val="20"/>
    </w:rPr>
  </w:style>
  <w:style w:type="character" w:styleId="TitleChar" w:customStyle="1">
    <w:name w:val="Title Char"/>
    <w:basedOn w:val="DefaultParagraphFont"/>
    <w:link w:val="Title"/>
    <w:uiPriority w:val="10"/>
    <w:rsid w:val="00B319DB"/>
    <w:rPr>
      <w:b w:val="1"/>
      <w:sz w:val="72"/>
      <w:szCs w:val="72"/>
    </w:rPr>
  </w:style>
  <w:style w:type="character" w:styleId="SubtitleChar" w:customStyle="1">
    <w:name w:val="Subtitle Char"/>
    <w:basedOn w:val="DefaultParagraphFont"/>
    <w:link w:val="Subtitle"/>
    <w:uiPriority w:val="11"/>
    <w:rsid w:val="00B319DB"/>
    <w:rPr>
      <w:rFonts w:ascii="Georgia" w:cs="Georgia" w:eastAsia="Georgia" w:hAnsi="Georgia"/>
      <w:i w:val="1"/>
      <w:color w:val="666666"/>
      <w:sz w:val="48"/>
      <w:szCs w:val="48"/>
    </w:rPr>
  </w:style>
  <w:style w:type="paragraph" w:styleId="Revision">
    <w:name w:val="Revision"/>
    <w:hidden w:val="1"/>
    <w:uiPriority w:val="99"/>
    <w:semiHidden w:val="1"/>
    <w:rsid w:val="00F45720"/>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uCE_Yrcct5u9-6QD5pwKPuPg_GadiG54bJldKpI0UOw/edit#gid=0" TargetMode="External"/><Relationship Id="rId22" Type="http://schemas.openxmlformats.org/officeDocument/2006/relationships/hyperlink" Target="https://freesound.org/people/ammaro/sounds/573381/" TargetMode="External"/><Relationship Id="rId21" Type="http://schemas.openxmlformats.org/officeDocument/2006/relationships/hyperlink" Target="https://docs.google.com/spreadsheets/d/1uCE_Yrcct5u9-6QD5pwKPuPg_GadiG54bJldKpI0UOw/edit#gid=0" TargetMode="External"/><Relationship Id="rId24" Type="http://schemas.openxmlformats.org/officeDocument/2006/relationships/header" Target="header1.xml"/><Relationship Id="rId23" Type="http://schemas.openxmlformats.org/officeDocument/2006/relationships/hyperlink" Target="https://youtu.be/vb19d08Ln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AAOb5EoVU39gfXipakoMKs6larfm6lw/view"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app/board/o9J_l0FF93E=/" TargetMode="External"/><Relationship Id="rId8" Type="http://schemas.openxmlformats.org/officeDocument/2006/relationships/hyperlink" Target="https://drive.google.com/file/d/1UAAOb5EoVU39gfXipakoMKs6larfm6lw/view" TargetMode="External"/><Relationship Id="rId11" Type="http://schemas.openxmlformats.org/officeDocument/2006/relationships/hyperlink" Target="https://docs.google.com/spreadsheets/d/1uCE_Yrcct5u9-6QD5pwKPuPg_GadiG54bJldKpI0UOw/edit#gid=0" TargetMode="External"/><Relationship Id="rId10" Type="http://schemas.openxmlformats.org/officeDocument/2006/relationships/hyperlink" Target="https://youtu.be/vb19d08Lnec" TargetMode="External"/><Relationship Id="rId13" Type="http://schemas.openxmlformats.org/officeDocument/2006/relationships/hyperlink" Target="https://freesound.org/people/SerAaron/sounds/182546/" TargetMode="External"/><Relationship Id="rId12" Type="http://schemas.openxmlformats.org/officeDocument/2006/relationships/hyperlink" Target="https://freesound.org/people/plasterbrain/sounds/395503/" TargetMode="External"/><Relationship Id="rId15" Type="http://schemas.openxmlformats.org/officeDocument/2006/relationships/hyperlink" Target="https://docs.google.com/spreadsheets/d/1uCE_Yrcct5u9-6QD5pwKPuPg_GadiG54bJldKpI0UOw/edit#gid=0" TargetMode="External"/><Relationship Id="rId14" Type="http://schemas.openxmlformats.org/officeDocument/2006/relationships/hyperlink" Target="https://freesound.org/people/RICHERlandTV/sounds/265775/" TargetMode="External"/><Relationship Id="rId17" Type="http://schemas.openxmlformats.org/officeDocument/2006/relationships/hyperlink" Target="https://freesound.org/people/plasterbrain/sounds/395503/" TargetMode="External"/><Relationship Id="rId16" Type="http://schemas.openxmlformats.org/officeDocument/2006/relationships/hyperlink" Target="https://docs.google.com/spreadsheets/d/1uCE_Yrcct5u9-6QD5pwKPuPg_GadiG54bJldKpI0UOw/edit#gid=0" TargetMode="External"/><Relationship Id="rId19" Type="http://schemas.openxmlformats.org/officeDocument/2006/relationships/hyperlink" Target="https://freesound.org/people/RICHERlandTV/sounds/265775/" TargetMode="External"/><Relationship Id="rId18" Type="http://schemas.openxmlformats.org/officeDocument/2006/relationships/hyperlink" Target="https://freesound.org/people/SerAaron/sounds/182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R6z161VTQmpjpqes5MJUlJKFg==">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2021-11-27T01:31:00Z</dcterms:created>
  <dc:creator>Dad Malley</dc:creator>
</cp:coreProperties>
</file>